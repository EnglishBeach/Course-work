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1C38D" w14:textId="1E0128BF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kern w:val="3"/>
          <w:sz w:val="24"/>
          <w:szCs w:val="24"/>
          <w:lang w:eastAsia="ru-RU" w:bidi="hi-IN"/>
        </w:rPr>
      </w:pPr>
      <w:bookmarkStart w:id="0" w:name="_Hlk134743866"/>
      <w:r w:rsidRPr="00441670">
        <w:rPr>
          <w:rFonts w:ascii="Liberation Serif" w:eastAsia="Times New Roman" w:hAnsi="Liberation Serif" w:cs="Lucida Sans"/>
          <w:b/>
          <w:noProof/>
          <w:kern w:val="3"/>
          <w:sz w:val="24"/>
          <w:szCs w:val="24"/>
          <w:lang w:eastAsia="ru-RU"/>
        </w:rPr>
        <w:drawing>
          <wp:inline distT="0" distB="0" distL="0" distR="0" wp14:anchorId="7C0C0250" wp14:editId="19DBBD7D">
            <wp:extent cx="533400" cy="571500"/>
            <wp:effectExtent l="0" t="0" r="0" b="0"/>
            <wp:docPr id="5" name="Рисунок 5" descr="логоти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тип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7E83D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  <w:t>МИНИСТЕРСТВО НАУКИ И ВЫСШЕГО ОБРАЗОВАНИЯ РОССИЙСКОЙ ФЕДЕРАЦИИ</w:t>
      </w:r>
    </w:p>
    <w:p w14:paraId="72155B47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Cs w:val="24"/>
          <w:lang w:eastAsia="zh-CN" w:bidi="hi-IN"/>
        </w:rPr>
        <w:t>федеральное государственное автономное образовательное учреждение высшего образования</w:t>
      </w:r>
    </w:p>
    <w:p w14:paraId="385B9B05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  <w:t>«Национальный исследовательский Нижегородский государственный университет</w:t>
      </w:r>
    </w:p>
    <w:p w14:paraId="2D56DBC5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kern w:val="3"/>
          <w:sz w:val="24"/>
          <w:szCs w:val="24"/>
          <w:lang w:eastAsia="zh-CN" w:bidi="hi-IN"/>
        </w:rPr>
        <w:t>им. Н.И. Лобачевского»</w:t>
      </w:r>
    </w:p>
    <w:p w14:paraId="7839DCF2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0"/>
          <w:kern w:val="3"/>
          <w:sz w:val="24"/>
          <w:szCs w:val="24"/>
          <w:lang w:eastAsia="zh-CN" w:bidi="hi-IN"/>
        </w:rPr>
      </w:pPr>
      <w:r w:rsidRPr="00441670">
        <w:rPr>
          <w:rFonts w:ascii="Liberation Serif" w:eastAsia="Times New Roman" w:hAnsi="Liberation Serif" w:cs="Lucida Sans"/>
          <w:b/>
          <w:spacing w:val="10"/>
          <w:kern w:val="3"/>
          <w:sz w:val="24"/>
          <w:szCs w:val="24"/>
          <w:lang w:eastAsia="zh-CN" w:bidi="hi-IN"/>
        </w:rPr>
        <w:t>(ННГУ)</w:t>
      </w:r>
    </w:p>
    <w:p w14:paraId="5EDE1B96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8"/>
          <w:kern w:val="3"/>
          <w:sz w:val="24"/>
          <w:szCs w:val="24"/>
          <w:lang w:eastAsia="ru-RU" w:bidi="hi-IN"/>
        </w:rPr>
      </w:pPr>
    </w:p>
    <w:p w14:paraId="09D52416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Times New Roman" w:hAnsi="Liberation Serif" w:cs="Lucida Sans"/>
          <w:b/>
          <w:spacing w:val="18"/>
          <w:kern w:val="3"/>
          <w:sz w:val="24"/>
          <w:szCs w:val="24"/>
          <w:lang w:eastAsia="ru-RU" w:bidi="hi-IN"/>
        </w:rPr>
      </w:pPr>
    </w:p>
    <w:p w14:paraId="50D60442" w14:textId="77777777" w:rsidR="00441670" w:rsidRPr="00441670" w:rsidRDefault="00441670" w:rsidP="00441670">
      <w:pPr>
        <w:keepNext/>
        <w:keepLines/>
        <w:tabs>
          <w:tab w:val="left" w:pos="3960"/>
          <w:tab w:val="left" w:pos="4140"/>
          <w:tab w:val="left" w:pos="5580"/>
          <w:tab w:val="left" w:pos="5760"/>
        </w:tabs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spacing w:val="18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spacing w:val="18"/>
          <w:kern w:val="3"/>
          <w:sz w:val="28"/>
          <w:szCs w:val="24"/>
          <w:lang w:eastAsia="zh-CN" w:bidi="hi-IN"/>
        </w:rPr>
        <w:t>ХИМИЧЕСКИЙ ФАКУЛЬТЕТ</w:t>
      </w:r>
    </w:p>
    <w:p w14:paraId="3D6E2E85" w14:textId="77777777" w:rsidR="00441670" w:rsidRPr="00441670" w:rsidRDefault="00441670" w:rsidP="00441670">
      <w:pPr>
        <w:keepNext/>
        <w:keepLines/>
        <w:tabs>
          <w:tab w:val="left" w:pos="3960"/>
          <w:tab w:val="left" w:pos="4140"/>
          <w:tab w:val="left" w:pos="5580"/>
          <w:tab w:val="left" w:pos="5760"/>
        </w:tabs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spacing w:val="18"/>
          <w:kern w:val="3"/>
          <w:sz w:val="28"/>
          <w:szCs w:val="24"/>
          <w:lang w:eastAsia="zh-CN" w:bidi="hi-IN"/>
        </w:rPr>
      </w:pPr>
    </w:p>
    <w:p w14:paraId="46FB764A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hAnsi="Times New Roman" w:cs="Times New Roman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 xml:space="preserve">КАФЕДРА </w:t>
      </w:r>
      <w:r w:rsidRPr="00441670">
        <w:rPr>
          <w:rFonts w:ascii="Times New Roman" w:hAnsi="Times New Roman" w:cs="Times New Roman"/>
          <w:b/>
          <w:kern w:val="3"/>
          <w:sz w:val="28"/>
          <w:szCs w:val="24"/>
          <w:lang w:eastAsia="zh-CN" w:bidi="hi-IN"/>
        </w:rPr>
        <w:t>ФИЗИЧЕСКОЙ ХИМИИ</w:t>
      </w:r>
    </w:p>
    <w:p w14:paraId="37F5C3C8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6A64B3C2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34510D18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24700F9D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>ОТЧЕТ ПО ПРОИЗВОДСТВЕННОЙ ПРАКТИКЕ</w:t>
      </w:r>
    </w:p>
    <w:p w14:paraId="7A13AEDB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b/>
          <w:kern w:val="3"/>
          <w:sz w:val="28"/>
          <w:szCs w:val="24"/>
          <w:lang w:eastAsia="zh-CN" w:bidi="hi-IN"/>
        </w:rPr>
        <w:t>(НАУЧНО-ИССЛЕДОВАТЕЛЬСКОЙ РАБОТЕ)</w:t>
      </w:r>
    </w:p>
    <w:p w14:paraId="602809EF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7B11F1C2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109DA568" w14:textId="0ADF2F9F" w:rsidR="00373AD7" w:rsidRDefault="00373AD7" w:rsidP="00B150AB">
      <w:pPr>
        <w:suppressAutoHyphens/>
        <w:autoSpaceDN w:val="0"/>
        <w:spacing w:after="0" w:line="240" w:lineRule="auto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2F329A04" w14:textId="434B4838" w:rsidR="00373AD7" w:rsidRDefault="00373AD7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3A1E7219" w14:textId="3D0BF62F" w:rsidR="00373AD7" w:rsidRDefault="00373AD7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0EF03F65" w14:textId="77777777" w:rsidR="00373AD7" w:rsidRPr="00441670" w:rsidRDefault="00373AD7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6663D070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598E26F4" w14:textId="528002A6" w:rsidR="00373AD7" w:rsidRPr="00B150AB" w:rsidRDefault="00373AD7" w:rsidP="00373AD7">
      <w:pPr>
        <w:jc w:val="center"/>
        <w:rPr>
          <w:b/>
          <w:sz w:val="32"/>
          <w:szCs w:val="24"/>
        </w:rPr>
      </w:pPr>
      <w:r w:rsidRPr="00B150AB">
        <w:rPr>
          <w:b/>
          <w:sz w:val="32"/>
          <w:szCs w:val="24"/>
        </w:rPr>
        <w:t>Математическое моделирование радикально -</w:t>
      </w:r>
      <w:r w:rsidR="00B150AB">
        <w:rPr>
          <w:b/>
          <w:sz w:val="32"/>
          <w:szCs w:val="24"/>
        </w:rPr>
        <w:t xml:space="preserve"> </w:t>
      </w:r>
      <w:proofErr w:type="spellStart"/>
      <w:r w:rsidRPr="00B150AB">
        <w:rPr>
          <w:b/>
          <w:sz w:val="32"/>
          <w:szCs w:val="24"/>
        </w:rPr>
        <w:t>полимеризационной</w:t>
      </w:r>
      <w:proofErr w:type="spellEnd"/>
      <w:r w:rsidRPr="00B150AB">
        <w:rPr>
          <w:b/>
          <w:sz w:val="32"/>
          <w:szCs w:val="24"/>
        </w:rPr>
        <w:t xml:space="preserve"> системы хинона</w:t>
      </w:r>
    </w:p>
    <w:p w14:paraId="21CDA079" w14:textId="0FD5D1DA" w:rsid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18E05411" w14:textId="7105C8AB" w:rsidR="00B150AB" w:rsidRDefault="00B150AB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05F046AE" w14:textId="6DD42CBE" w:rsidR="00B150AB" w:rsidRDefault="00B150AB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2EC3FE89" w14:textId="77777777" w:rsidR="00B36656" w:rsidRPr="00441670" w:rsidRDefault="00B36656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b/>
          <w:kern w:val="3"/>
          <w:sz w:val="28"/>
          <w:szCs w:val="24"/>
          <w:lang w:eastAsia="zh-CN" w:bidi="hi-IN"/>
        </w:rPr>
      </w:pPr>
    </w:p>
    <w:p w14:paraId="68920910" w14:textId="77777777" w:rsidR="00441670" w:rsidRPr="00441670" w:rsidRDefault="00441670" w:rsidP="00441670">
      <w:pPr>
        <w:suppressAutoHyphens/>
        <w:autoSpaceDN w:val="0"/>
        <w:spacing w:after="0" w:line="240" w:lineRule="auto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4572931D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Заведующий кафедрой физической химии:</w:t>
      </w:r>
    </w:p>
    <w:p w14:paraId="57829361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8"/>
          <w:lang w:eastAsia="zh-CN" w:bidi="hi-IN"/>
        </w:rPr>
        <w:t>д.х.н., профессор</w:t>
      </w:r>
    </w:p>
    <w:p w14:paraId="475CD3E5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highlight w:val="yellow"/>
          <w:lang w:eastAsia="zh-CN" w:bidi="hi-IN"/>
        </w:rPr>
      </w:pPr>
    </w:p>
    <w:p w14:paraId="4F39C1FF" w14:textId="58DB619E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 Маркин А.В.</w:t>
      </w:r>
    </w:p>
    <w:p w14:paraId="75D42A40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6765D88D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Руководитель практики:</w:t>
      </w:r>
    </w:p>
    <w:p w14:paraId="49318A70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8"/>
          <w:lang w:eastAsia="zh-CN" w:bidi="hi-IN"/>
        </w:rPr>
        <w:t>к.х.н., доцент кафедры физической химии</w:t>
      </w:r>
    </w:p>
    <w:p w14:paraId="0C98D623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8"/>
          <w:lang w:eastAsia="zh-CN" w:bidi="hi-IN"/>
        </w:rPr>
      </w:pPr>
    </w:p>
    <w:p w14:paraId="5E5BC252" w14:textId="04BB85C2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_____________</w:t>
      </w:r>
      <w:r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Арсеньев М. В.</w:t>
      </w:r>
    </w:p>
    <w:p w14:paraId="013ABA2E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450529E3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Исполнитель:</w:t>
      </w:r>
    </w:p>
    <w:p w14:paraId="7224C5A0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студент 4 курса ОФО группы 0219С-ФХ</w:t>
      </w:r>
    </w:p>
    <w:p w14:paraId="07BE8077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32531A17" w14:textId="0F1CAAEC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______________</w:t>
      </w:r>
      <w:r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Крайнов И. О.</w:t>
      </w:r>
    </w:p>
    <w:p w14:paraId="391CBB6C" w14:textId="77777777" w:rsidR="00441670" w:rsidRPr="00441670" w:rsidRDefault="00441670" w:rsidP="00441670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</w:p>
    <w:p w14:paraId="59D915C1" w14:textId="77777777" w:rsidR="00441670" w:rsidRP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г. Нижний Новгород</w:t>
      </w:r>
    </w:p>
    <w:p w14:paraId="7824757C" w14:textId="2A9E7B06" w:rsidR="00441670" w:rsidRDefault="00441670" w:rsidP="00441670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hAnsi="Liberation Serif" w:cs="Lucida Sans" w:hint="eastAsia"/>
          <w:kern w:val="3"/>
          <w:sz w:val="28"/>
          <w:szCs w:val="24"/>
          <w:lang w:eastAsia="zh-CN" w:bidi="hi-IN"/>
        </w:rPr>
      </w:pPr>
      <w:r w:rsidRPr="00441670">
        <w:rPr>
          <w:rFonts w:ascii="Liberation Serif" w:hAnsi="Liberation Serif" w:cs="Lucida Sans"/>
          <w:kern w:val="3"/>
          <w:sz w:val="28"/>
          <w:szCs w:val="24"/>
          <w:lang w:eastAsia="zh-CN" w:bidi="hi-IN"/>
        </w:rPr>
        <w:t>2023 г</w:t>
      </w:r>
    </w:p>
    <w:bookmarkEnd w:id="0"/>
    <w:p w14:paraId="552A3354" w14:textId="77777777" w:rsidR="00B36656" w:rsidRDefault="00B36656" w:rsidP="00D87B12">
      <w:pPr>
        <w:pStyle w:val="a4"/>
      </w:pPr>
    </w:p>
    <w:p w14:paraId="7BA711EB" w14:textId="30089ADF" w:rsidR="002F4CF7" w:rsidRPr="00B36656" w:rsidRDefault="002F4CF7" w:rsidP="00D87B12">
      <w:pPr>
        <w:pStyle w:val="a4"/>
      </w:pPr>
      <w:bookmarkStart w:id="1" w:name="_Hlk134743897"/>
      <w:r w:rsidRPr="00B36656">
        <w:t>Структура работы</w:t>
      </w:r>
    </w:p>
    <w:p w14:paraId="48AA4C08" w14:textId="4A21542D" w:rsidR="002F4CF7" w:rsidRPr="00B36656" w:rsidRDefault="002F4CF7" w:rsidP="00D87B12">
      <w:pPr>
        <w:pStyle w:val="a4"/>
        <w:numPr>
          <w:ilvl w:val="0"/>
          <w:numId w:val="15"/>
        </w:numPr>
        <w:rPr>
          <w:highlight w:val="yellow"/>
        </w:rPr>
      </w:pPr>
      <w:r w:rsidRPr="00B36656">
        <w:rPr>
          <w:highlight w:val="yellow"/>
        </w:rPr>
        <w:t>Введение</w:t>
      </w:r>
    </w:p>
    <w:p w14:paraId="3201641E" w14:textId="7388B285" w:rsidR="002F4CF7" w:rsidRPr="00B36656" w:rsidRDefault="0026597B" w:rsidP="00D87B12">
      <w:pPr>
        <w:pStyle w:val="a4"/>
        <w:numPr>
          <w:ilvl w:val="1"/>
          <w:numId w:val="15"/>
        </w:numPr>
        <w:rPr>
          <w:highlight w:val="yellow"/>
        </w:rPr>
      </w:pPr>
      <w:r w:rsidRPr="00B36656">
        <w:rPr>
          <w:highlight w:val="yellow"/>
        </w:rPr>
        <w:t>Актуальность</w:t>
      </w:r>
    </w:p>
    <w:p w14:paraId="70BA39AE" w14:textId="441F553C" w:rsidR="0026597B" w:rsidRPr="00B36656" w:rsidRDefault="0026597B" w:rsidP="00D87B12">
      <w:pPr>
        <w:pStyle w:val="a4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 xml:space="preserve">Что такое </w:t>
      </w:r>
      <w:proofErr w:type="spellStart"/>
      <w:r w:rsidRPr="00B36656">
        <w:rPr>
          <w:highlight w:val="yellow"/>
        </w:rPr>
        <w:t>фотополимеризация</w:t>
      </w:r>
      <w:proofErr w:type="spellEnd"/>
    </w:p>
    <w:p w14:paraId="795F79D8" w14:textId="03084E8D" w:rsidR="002F4CF7" w:rsidRPr="00B36656" w:rsidRDefault="002F4CF7" w:rsidP="00D87B12">
      <w:pPr>
        <w:pStyle w:val="a4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 xml:space="preserve">Достоинства и недостатки </w:t>
      </w:r>
      <w:proofErr w:type="spellStart"/>
      <w:r w:rsidRPr="00B36656">
        <w:rPr>
          <w:highlight w:val="yellow"/>
        </w:rPr>
        <w:t>фотополимеризации</w:t>
      </w:r>
      <w:proofErr w:type="spellEnd"/>
    </w:p>
    <w:p w14:paraId="471220E6" w14:textId="4A4B4AED" w:rsidR="002F4CF7" w:rsidRPr="00B36656" w:rsidRDefault="002F4CF7" w:rsidP="00D87B12">
      <w:pPr>
        <w:pStyle w:val="a4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>А</w:t>
      </w:r>
      <w:r w:rsidR="0026597B" w:rsidRPr="00B36656">
        <w:rPr>
          <w:highlight w:val="yellow"/>
        </w:rPr>
        <w:t>.</w:t>
      </w:r>
      <w:r w:rsidRPr="00B36656">
        <w:rPr>
          <w:highlight w:val="yellow"/>
        </w:rPr>
        <w:t xml:space="preserve"> </w:t>
      </w:r>
      <w:proofErr w:type="spellStart"/>
      <w:r w:rsidRPr="00B36656">
        <w:rPr>
          <w:highlight w:val="yellow"/>
        </w:rPr>
        <w:t>фотополимеризации</w:t>
      </w:r>
      <w:proofErr w:type="spellEnd"/>
    </w:p>
    <w:p w14:paraId="5CD8C7A1" w14:textId="4B1BC2AD" w:rsidR="002F4CF7" w:rsidRPr="00B36656" w:rsidRDefault="002F4CF7" w:rsidP="00D87B12">
      <w:pPr>
        <w:pStyle w:val="a4"/>
        <w:numPr>
          <w:ilvl w:val="2"/>
          <w:numId w:val="15"/>
        </w:numPr>
        <w:rPr>
          <w:highlight w:val="yellow"/>
        </w:rPr>
      </w:pPr>
      <w:proofErr w:type="spellStart"/>
      <w:proofErr w:type="gramStart"/>
      <w:r w:rsidRPr="00B36656">
        <w:rPr>
          <w:highlight w:val="yellow"/>
        </w:rPr>
        <w:t>А</w:t>
      </w:r>
      <w:r w:rsidR="0026597B" w:rsidRPr="00B36656">
        <w:rPr>
          <w:highlight w:val="yellow"/>
        </w:rPr>
        <w:t>.</w:t>
      </w:r>
      <w:r w:rsidRPr="00B36656">
        <w:rPr>
          <w:highlight w:val="yellow"/>
        </w:rPr>
        <w:t>изучения</w:t>
      </w:r>
      <w:proofErr w:type="spellEnd"/>
      <w:proofErr w:type="gramEnd"/>
      <w:r w:rsidRPr="00B36656">
        <w:rPr>
          <w:highlight w:val="yellow"/>
        </w:rPr>
        <w:t xml:space="preserve"> самой системы</w:t>
      </w:r>
    </w:p>
    <w:p w14:paraId="3FFE7192" w14:textId="3BBA6EAF" w:rsidR="002F4CF7" w:rsidRPr="00B36656" w:rsidRDefault="002F4CF7" w:rsidP="00D87B12">
      <w:pPr>
        <w:pStyle w:val="a4"/>
        <w:numPr>
          <w:ilvl w:val="2"/>
          <w:numId w:val="15"/>
        </w:numPr>
        <w:rPr>
          <w:highlight w:val="yellow"/>
        </w:rPr>
      </w:pPr>
      <w:r w:rsidRPr="00B36656">
        <w:rPr>
          <w:highlight w:val="yellow"/>
        </w:rPr>
        <w:t xml:space="preserve">Актуальность численного моделирования такой системы </w:t>
      </w:r>
    </w:p>
    <w:p w14:paraId="7A34FED8" w14:textId="7DE5E788" w:rsidR="002F4CF7" w:rsidRPr="00B36656" w:rsidRDefault="002F4CF7" w:rsidP="00D87B12">
      <w:pPr>
        <w:pStyle w:val="a4"/>
        <w:numPr>
          <w:ilvl w:val="1"/>
          <w:numId w:val="15"/>
        </w:numPr>
        <w:rPr>
          <w:highlight w:val="yellow"/>
        </w:rPr>
      </w:pPr>
      <w:r w:rsidRPr="00B36656">
        <w:rPr>
          <w:highlight w:val="yellow"/>
        </w:rPr>
        <w:t>Глобальные цели</w:t>
      </w:r>
    </w:p>
    <w:p w14:paraId="77F0403E" w14:textId="457D975A" w:rsidR="002F4CF7" w:rsidRPr="00B36656" w:rsidRDefault="002F4CF7" w:rsidP="00D87B12">
      <w:pPr>
        <w:pStyle w:val="a4"/>
        <w:numPr>
          <w:ilvl w:val="1"/>
          <w:numId w:val="15"/>
        </w:numPr>
        <w:rPr>
          <w:highlight w:val="yellow"/>
        </w:rPr>
      </w:pPr>
      <w:r w:rsidRPr="00B36656">
        <w:rPr>
          <w:highlight w:val="yellow"/>
        </w:rPr>
        <w:t>Цели работы</w:t>
      </w:r>
    </w:p>
    <w:p w14:paraId="7341E2B6" w14:textId="3AF6BB8E" w:rsidR="002F4CF7" w:rsidRPr="00B36656" w:rsidRDefault="00AA62BF" w:rsidP="00D87B12">
      <w:pPr>
        <w:pStyle w:val="a4"/>
        <w:numPr>
          <w:ilvl w:val="0"/>
          <w:numId w:val="15"/>
        </w:numPr>
      </w:pPr>
      <w:r w:rsidRPr="00B36656">
        <w:t>Литературный обзор</w:t>
      </w:r>
    </w:p>
    <w:p w14:paraId="400093C2" w14:textId="0E1687ED" w:rsidR="002F4CF7" w:rsidRPr="00B36656" w:rsidRDefault="002F4CF7" w:rsidP="00D87B12">
      <w:pPr>
        <w:pStyle w:val="a4"/>
        <w:numPr>
          <w:ilvl w:val="1"/>
          <w:numId w:val="15"/>
        </w:numPr>
      </w:pPr>
      <w:r w:rsidRPr="00B36656">
        <w:t>Химизм</w:t>
      </w:r>
    </w:p>
    <w:p w14:paraId="0F84C38F" w14:textId="0F10629E" w:rsidR="002F4CF7" w:rsidRPr="00B36656" w:rsidRDefault="002F4CF7" w:rsidP="00D87B12">
      <w:pPr>
        <w:pStyle w:val="a4"/>
        <w:numPr>
          <w:ilvl w:val="2"/>
          <w:numId w:val="15"/>
        </w:numPr>
      </w:pPr>
      <w:r w:rsidRPr="00B36656">
        <w:t>Механизм</w:t>
      </w:r>
    </w:p>
    <w:p w14:paraId="3051C1FE" w14:textId="514B0B23" w:rsidR="002F4CF7" w:rsidRPr="00B36656" w:rsidRDefault="002F4CF7" w:rsidP="00D87B12">
      <w:pPr>
        <w:pStyle w:val="a4"/>
        <w:numPr>
          <w:ilvl w:val="2"/>
          <w:numId w:val="15"/>
        </w:numPr>
      </w:pPr>
      <w:r w:rsidRPr="00B36656">
        <w:t xml:space="preserve"> Особенности</w:t>
      </w:r>
    </w:p>
    <w:p w14:paraId="48B4E47C" w14:textId="675ADADD" w:rsidR="002F4CF7" w:rsidRPr="00B36656" w:rsidRDefault="002F4CF7" w:rsidP="00D87B12">
      <w:pPr>
        <w:pStyle w:val="a4"/>
        <w:numPr>
          <w:ilvl w:val="2"/>
          <w:numId w:val="15"/>
        </w:numPr>
      </w:pPr>
      <w:r w:rsidRPr="00B36656">
        <w:t>Константы скоростей</w:t>
      </w:r>
    </w:p>
    <w:p w14:paraId="22B6EB02" w14:textId="3910685F" w:rsidR="002F4CF7" w:rsidRPr="00E02AF2" w:rsidRDefault="002F4CF7" w:rsidP="00D87B12">
      <w:pPr>
        <w:pStyle w:val="a4"/>
        <w:numPr>
          <w:ilvl w:val="1"/>
          <w:numId w:val="15"/>
        </w:numPr>
        <w:rPr>
          <w:highlight w:val="yellow"/>
        </w:rPr>
      </w:pPr>
      <w:r w:rsidRPr="00E02AF2">
        <w:rPr>
          <w:highlight w:val="yellow"/>
        </w:rPr>
        <w:t>Метод моделирования</w:t>
      </w:r>
    </w:p>
    <w:p w14:paraId="4580DA01" w14:textId="30E8B79E" w:rsidR="002F4CF7" w:rsidRPr="00E02AF2" w:rsidRDefault="002F4CF7" w:rsidP="00D87B12">
      <w:pPr>
        <w:pStyle w:val="a4"/>
        <w:numPr>
          <w:ilvl w:val="2"/>
          <w:numId w:val="15"/>
        </w:numPr>
        <w:rPr>
          <w:highlight w:val="yellow"/>
        </w:rPr>
      </w:pPr>
      <w:r w:rsidRPr="00E02AF2">
        <w:rPr>
          <w:highlight w:val="yellow"/>
        </w:rPr>
        <w:t>Описание методов</w:t>
      </w:r>
      <w:r w:rsidR="00AA62BF" w:rsidRPr="00E02AF2">
        <w:rPr>
          <w:highlight w:val="yellow"/>
        </w:rPr>
        <w:t xml:space="preserve"> и актуальность конкретного</w:t>
      </w:r>
    </w:p>
    <w:p w14:paraId="3F3607BD" w14:textId="69C71889" w:rsidR="00AA62BF" w:rsidRPr="00E02AF2" w:rsidRDefault="00AA62BF" w:rsidP="00D87B12">
      <w:pPr>
        <w:pStyle w:val="a4"/>
        <w:numPr>
          <w:ilvl w:val="2"/>
          <w:numId w:val="15"/>
        </w:numPr>
        <w:rPr>
          <w:highlight w:val="yellow"/>
        </w:rPr>
      </w:pPr>
      <w:r w:rsidRPr="00E02AF2">
        <w:rPr>
          <w:highlight w:val="yellow"/>
        </w:rPr>
        <w:t>Описание особенностей метода</w:t>
      </w:r>
    </w:p>
    <w:p w14:paraId="16053D6D" w14:textId="2685FE85" w:rsidR="00AA62BF" w:rsidRPr="00B36656" w:rsidRDefault="00AA62BF" w:rsidP="00D87B12">
      <w:pPr>
        <w:pStyle w:val="a4"/>
        <w:numPr>
          <w:ilvl w:val="0"/>
          <w:numId w:val="15"/>
        </w:numPr>
      </w:pPr>
      <w:r w:rsidRPr="00B36656">
        <w:t>Экспериментальная часть</w:t>
      </w:r>
    </w:p>
    <w:p w14:paraId="7D81F62D" w14:textId="2EC2DA0E" w:rsidR="00AA62BF" w:rsidRPr="00B36656" w:rsidRDefault="00AA62BF" w:rsidP="00D87B12">
      <w:pPr>
        <w:pStyle w:val="a4"/>
        <w:numPr>
          <w:ilvl w:val="2"/>
          <w:numId w:val="15"/>
        </w:numPr>
      </w:pPr>
      <w:r w:rsidRPr="00B36656">
        <w:t>Полный механизм системы</w:t>
      </w:r>
    </w:p>
    <w:p w14:paraId="0434095B" w14:textId="38D2A7AB" w:rsidR="00AA62BF" w:rsidRPr="00B36656" w:rsidRDefault="00AA62BF" w:rsidP="00D87B12">
      <w:pPr>
        <w:pStyle w:val="a4"/>
        <w:numPr>
          <w:ilvl w:val="2"/>
          <w:numId w:val="15"/>
        </w:numPr>
      </w:pPr>
      <w:r w:rsidRPr="00B36656">
        <w:t xml:space="preserve">Стадия </w:t>
      </w:r>
      <w:proofErr w:type="spellStart"/>
      <w:r w:rsidRPr="00B36656">
        <w:t>предрасчета</w:t>
      </w:r>
      <w:proofErr w:type="spellEnd"/>
    </w:p>
    <w:p w14:paraId="090A2C32" w14:textId="1069365D" w:rsidR="00AA62BF" w:rsidRPr="00B36656" w:rsidRDefault="00AA62BF" w:rsidP="00D87B12">
      <w:pPr>
        <w:pStyle w:val="a4"/>
        <w:numPr>
          <w:ilvl w:val="2"/>
          <w:numId w:val="15"/>
        </w:numPr>
      </w:pPr>
      <w:r w:rsidRPr="00B36656">
        <w:t>Описание расчета</w:t>
      </w:r>
    </w:p>
    <w:p w14:paraId="2F57556B" w14:textId="69493A2A" w:rsidR="00AA62BF" w:rsidRPr="00B36656" w:rsidRDefault="00AA62BF" w:rsidP="00D87B12">
      <w:pPr>
        <w:pStyle w:val="a4"/>
        <w:numPr>
          <w:ilvl w:val="2"/>
          <w:numId w:val="15"/>
        </w:numPr>
      </w:pPr>
      <w:r w:rsidRPr="00B36656">
        <w:t>Графики расчетов</w:t>
      </w:r>
    </w:p>
    <w:p w14:paraId="339B015C" w14:textId="39495AFD" w:rsidR="00AA62BF" w:rsidRPr="00B36656" w:rsidRDefault="00AA62BF" w:rsidP="00D87B12">
      <w:pPr>
        <w:pStyle w:val="a4"/>
        <w:numPr>
          <w:ilvl w:val="2"/>
          <w:numId w:val="15"/>
        </w:numPr>
      </w:pPr>
      <w:r w:rsidRPr="00B36656">
        <w:t>Параметрическое исследование</w:t>
      </w:r>
    </w:p>
    <w:p w14:paraId="4E346DCE" w14:textId="476E14B9" w:rsidR="00AA62BF" w:rsidRPr="00B36656" w:rsidRDefault="00AA62BF" w:rsidP="00D87B12">
      <w:pPr>
        <w:pStyle w:val="a4"/>
        <w:numPr>
          <w:ilvl w:val="2"/>
          <w:numId w:val="15"/>
        </w:numPr>
      </w:pPr>
      <w:r w:rsidRPr="00B36656">
        <w:t>График параметров</w:t>
      </w:r>
    </w:p>
    <w:p w14:paraId="651DC8F5" w14:textId="649390B7" w:rsidR="00AA62BF" w:rsidRPr="00B36656" w:rsidRDefault="00AA62BF" w:rsidP="00D87B12">
      <w:pPr>
        <w:pStyle w:val="a4"/>
        <w:numPr>
          <w:ilvl w:val="0"/>
          <w:numId w:val="15"/>
        </w:numPr>
      </w:pPr>
      <w:r w:rsidRPr="00B36656">
        <w:t>Результаты</w:t>
      </w:r>
    </w:p>
    <w:p w14:paraId="0C23A0BD" w14:textId="51183039" w:rsidR="00AA62BF" w:rsidRPr="00B36656" w:rsidRDefault="00AA62BF" w:rsidP="00D87B12">
      <w:pPr>
        <w:pStyle w:val="a4"/>
        <w:numPr>
          <w:ilvl w:val="1"/>
          <w:numId w:val="15"/>
        </w:numPr>
      </w:pPr>
      <w:r w:rsidRPr="00B36656">
        <w:t>Расчет системы и объяснение причин поведения концентраций</w:t>
      </w:r>
    </w:p>
    <w:p w14:paraId="59E871E9" w14:textId="193151BF" w:rsidR="00AA62BF" w:rsidRPr="00B36656" w:rsidRDefault="00AA62BF" w:rsidP="00D87B12">
      <w:pPr>
        <w:pStyle w:val="a4"/>
        <w:numPr>
          <w:ilvl w:val="1"/>
          <w:numId w:val="15"/>
        </w:numPr>
      </w:pPr>
      <w:r w:rsidRPr="00B36656">
        <w:t>Экстремум параметрического исследования и его причины</w:t>
      </w:r>
    </w:p>
    <w:p w14:paraId="2E1E77E8" w14:textId="58CBEB71" w:rsidR="00AA62BF" w:rsidRPr="00B36656" w:rsidRDefault="00AA62BF" w:rsidP="00D87B12">
      <w:pPr>
        <w:pStyle w:val="a4"/>
        <w:numPr>
          <w:ilvl w:val="0"/>
          <w:numId w:val="15"/>
        </w:numPr>
      </w:pPr>
      <w:r w:rsidRPr="00B36656">
        <w:t>Выводы – общие выжимки из результатов</w:t>
      </w:r>
    </w:p>
    <w:p w14:paraId="22142BA3" w14:textId="45E3908C" w:rsidR="00AA62BF" w:rsidRPr="00B36656" w:rsidRDefault="00AA62BF" w:rsidP="00D87B12">
      <w:pPr>
        <w:pStyle w:val="a4"/>
        <w:numPr>
          <w:ilvl w:val="0"/>
          <w:numId w:val="15"/>
        </w:numPr>
      </w:pPr>
      <w:r w:rsidRPr="00B36656">
        <w:t>Заключение – задел на будущее, итог</w:t>
      </w:r>
    </w:p>
    <w:p w14:paraId="462D3136" w14:textId="325977D5" w:rsidR="00AA62BF" w:rsidRPr="00B36656" w:rsidRDefault="00AA62BF" w:rsidP="00D87B12">
      <w:pPr>
        <w:pStyle w:val="a4"/>
        <w:numPr>
          <w:ilvl w:val="0"/>
          <w:numId w:val="15"/>
        </w:numPr>
      </w:pPr>
      <w:r w:rsidRPr="00B36656">
        <w:t>Список литературы</w:t>
      </w:r>
    </w:p>
    <w:p w14:paraId="29ADF4CC" w14:textId="5C306BF4" w:rsidR="00441670" w:rsidRDefault="00373AD7" w:rsidP="00D87B12">
      <w:pPr>
        <w:pStyle w:val="11"/>
        <w:rPr>
          <w:lang w:val="en-US"/>
        </w:rPr>
      </w:pPr>
      <w:bookmarkStart w:id="2" w:name="_Hlk134743938"/>
      <w:bookmarkEnd w:id="1"/>
      <w:r>
        <w:rPr>
          <w:rFonts w:hint="eastAsia"/>
          <w:lang w:val="en-US"/>
        </w:rPr>
        <w:lastRenderedPageBreak/>
        <w:t>Введение</w:t>
      </w:r>
    </w:p>
    <w:p w14:paraId="6DE3AD5E" w14:textId="136E7F71" w:rsidR="00F37A8C" w:rsidRDefault="00E77C5A" w:rsidP="00D87B12">
      <w:pPr>
        <w:pStyle w:val="a5"/>
      </w:pPr>
      <w:r w:rsidRPr="00E77C5A">
        <w:t xml:space="preserve">В настоящее время в химии высокомолекулярных соединений активно развивается научное направление, связанное с изучением процессов </w:t>
      </w:r>
      <w:proofErr w:type="spellStart"/>
      <w:r w:rsidRPr="00E77C5A">
        <w:t>фотополимеризации</w:t>
      </w:r>
      <w:proofErr w:type="spellEnd"/>
      <w:r w:rsidRPr="00E77C5A">
        <w:t xml:space="preserve">. </w:t>
      </w:r>
      <w:proofErr w:type="spellStart"/>
      <w:r>
        <w:t>Фотополимеризация</w:t>
      </w:r>
      <w:proofErr w:type="spellEnd"/>
      <w:r>
        <w:t xml:space="preserve"> </w:t>
      </w:r>
      <w:r w:rsidR="002F4CF7">
        <w:t>— это</w:t>
      </w:r>
      <w:r>
        <w:t xml:space="preserve"> способ изготовления полимерных сеток с высокой степенью сшивания, при котором инициирование химико-физической реакции происходит путем воздействия на светочувствительные, монофункциональные или многофункциональные мономеры источника света высокой интенсивности, обычно ультрафиолетового</w:t>
      </w:r>
      <w:r w:rsidR="00B72113">
        <w:t>, но иногда ИК и видимого</w:t>
      </w:r>
      <w:r>
        <w:t xml:space="preserve">. </w:t>
      </w:r>
      <w:commentRangeStart w:id="3"/>
      <w:r w:rsidR="00EB26E8">
        <w:t>Ультрафиолетовое излучение наиболее известно своим пагубным воздействием на органические соединения, особенно при длительном воздействии солнечного света. Разрушая химические связи, ультрафиолетовое излучение вызывает серьезные изменения механических и оптических свойств полимерных материалов, тем самым сокращая срок их службы при наружном применении. Однако оно также может оказывать благотворное воздействие и использоваться для инициирования полимеризации.</w:t>
      </w:r>
      <w:commentRangeEnd w:id="3"/>
      <w:r w:rsidR="00F50791">
        <w:rPr>
          <w:rStyle w:val="afa"/>
          <w:rFonts w:eastAsia="SimSun" w:cstheme="minorBidi"/>
          <w:color w:val="auto"/>
          <w:lang w:eastAsia="en-US"/>
        </w:rPr>
        <w:commentReference w:id="3"/>
      </w:r>
    </w:p>
    <w:p w14:paraId="6617B229" w14:textId="39D32E6F" w:rsidR="00B65979" w:rsidRDefault="00B65979" w:rsidP="00D87B12">
      <w:pPr>
        <w:pStyle w:val="a5"/>
      </w:pPr>
      <w:r w:rsidRPr="00F37A8C">
        <w:t xml:space="preserve">Метод полимеризации с использованием радикальных инициаторов (например, </w:t>
      </w:r>
      <w:proofErr w:type="spellStart"/>
      <w:r w:rsidRPr="00F37A8C">
        <w:t>ацильных</w:t>
      </w:r>
      <w:proofErr w:type="spellEnd"/>
      <w:r w:rsidRPr="00F37A8C">
        <w:t xml:space="preserve"> пероксидов или </w:t>
      </w:r>
      <w:proofErr w:type="spellStart"/>
      <w:r w:rsidRPr="00F37A8C">
        <w:t>азосоединений</w:t>
      </w:r>
      <w:proofErr w:type="spellEnd"/>
      <w:r w:rsidRPr="00F37A8C">
        <w:t xml:space="preserve">) имеет свои преимущества: он прост в реализации и дает воспроизводимые результаты. Однако у него есть и недостатки, такие как сложность контроля за кинетикой полимеризации акриловых мономеров. Это связано с тем, что </w:t>
      </w:r>
      <w:r>
        <w:t>полимер</w:t>
      </w:r>
      <w:r w:rsidRPr="00F37A8C">
        <w:t>, который образуется в процессе, растворим в мономере, и с ростом конверсии мономера меняется вязкость среды. Это влияет на соотношение элементарных констант скоростей роста и обрыва реакционных цепей (гель-эффект), что приводит к получению полимерных цепей с различной молекулярной массой.</w:t>
      </w:r>
      <w:r w:rsidRPr="002F4CF7">
        <w:rPr>
          <w:rFonts w:ascii="Times New Roman" w:hAnsi="Times New Roman" w:cs="Times New Roman"/>
          <w:sz w:val="17"/>
          <w:szCs w:val="17"/>
        </w:rPr>
        <w:t xml:space="preserve"> </w:t>
      </w:r>
      <w:r w:rsidRPr="002F4CF7">
        <w:t>Отсюда постоянный интерес к поиску новых</w:t>
      </w:r>
      <w:r>
        <w:t xml:space="preserve"> </w:t>
      </w:r>
      <w:r w:rsidRPr="002F4CF7">
        <w:t xml:space="preserve">эффективных </w:t>
      </w:r>
      <w:proofErr w:type="spellStart"/>
      <w:r w:rsidRPr="002F4CF7">
        <w:t>фотоинициаторов</w:t>
      </w:r>
      <w:proofErr w:type="spellEnd"/>
      <w:r w:rsidRPr="002F4CF7">
        <w:t xml:space="preserve"> полимеризаци</w:t>
      </w:r>
      <w:r>
        <w:t>и.</w:t>
      </w:r>
    </w:p>
    <w:p w14:paraId="681F1178" w14:textId="77777777" w:rsidR="0026597B" w:rsidRDefault="0026597B" w:rsidP="00644CFE">
      <w:pPr>
        <w:pStyle w:val="21"/>
      </w:pPr>
      <w:r w:rsidRPr="00644CFE">
        <w:t>Актуальность</w:t>
      </w:r>
      <w:r>
        <w:t xml:space="preserve"> работы</w:t>
      </w:r>
    </w:p>
    <w:p w14:paraId="6621778E" w14:textId="1E2C8815" w:rsidR="00BB3F1E" w:rsidRDefault="00E77C5A" w:rsidP="00D87B12">
      <w:pPr>
        <w:pStyle w:val="a5"/>
      </w:pPr>
      <w:r>
        <w:t xml:space="preserve">Согласно </w:t>
      </w:r>
      <w:proofErr w:type="spellStart"/>
      <w:r>
        <w:t>Декеру</w:t>
      </w:r>
      <w:proofErr w:type="spellEnd"/>
      <w:sdt>
        <w:sdtPr>
          <w:id w:val="234981649"/>
          <w:citation/>
        </w:sdtPr>
        <w:sdtContent>
          <w:r w:rsidR="00EB26E8">
            <w:fldChar w:fldCharType="begin"/>
          </w:r>
          <w:r w:rsidR="00A946F6">
            <w:instrText xml:space="preserve">CITATION Dec98 \l 1049 </w:instrText>
          </w:r>
          <w:r w:rsidR="00EB26E8">
            <w:fldChar w:fldCharType="separate"/>
          </w:r>
          <w:r w:rsidR="00D72AD9">
            <w:rPr>
              <w:noProof/>
            </w:rPr>
            <w:t xml:space="preserve"> [1]</w:t>
          </w:r>
          <w:r w:rsidR="00EB26E8">
            <w:fldChar w:fldCharType="end"/>
          </w:r>
        </w:sdtContent>
      </w:sdt>
      <w:r>
        <w:t xml:space="preserve">, </w:t>
      </w:r>
      <w:r w:rsidR="002F4CF7">
        <w:t xml:space="preserve">именно </w:t>
      </w:r>
      <w:proofErr w:type="spellStart"/>
      <w:r>
        <w:t>фотополимеризация</w:t>
      </w:r>
      <w:proofErr w:type="spellEnd"/>
      <w:r>
        <w:t xml:space="preserve"> является одним из наиболее эффективных методов достижения </w:t>
      </w:r>
      <w:proofErr w:type="spellStart"/>
      <w:r>
        <w:t>квазиминутной</w:t>
      </w:r>
      <w:proofErr w:type="spellEnd"/>
      <w:r>
        <w:t xml:space="preserve"> полимеризации. Ее огромный потенциал в простом и быстром производстве материалов с особыми свойствами приводит к широкому спектру потенциальных применений.</w:t>
      </w:r>
      <w:r w:rsidR="00EB26E8">
        <w:t xml:space="preserve"> </w:t>
      </w:r>
      <w:r>
        <w:t>Практические приложения включают, например, нанесение покрытий</w:t>
      </w:r>
      <w:sdt>
        <w:sdtPr>
          <w:id w:val="-1518620330"/>
          <w:citation/>
        </w:sdtPr>
        <w:sdtContent>
          <w:r w:rsidR="00B27AD4">
            <w:fldChar w:fldCharType="begin"/>
          </w:r>
          <w:r w:rsidR="00A946F6">
            <w:instrText xml:space="preserve">CITATION Old91 \l 1049 </w:instrText>
          </w:r>
          <w:r w:rsidR="00B27AD4">
            <w:fldChar w:fldCharType="separate"/>
          </w:r>
          <w:r w:rsidR="00D72AD9">
            <w:rPr>
              <w:noProof/>
            </w:rPr>
            <w:t xml:space="preserve"> [2]</w:t>
          </w:r>
          <w:r w:rsidR="00B27AD4">
            <w:fldChar w:fldCharType="end"/>
          </w:r>
        </w:sdtContent>
      </w:sdt>
      <w:r>
        <w:t>, тканевую инженерию</w:t>
      </w:r>
      <w:sdt>
        <w:sdtPr>
          <w:id w:val="2011718219"/>
          <w:citation/>
        </w:sdtPr>
        <w:sdtContent>
          <w:r w:rsidR="00B27AD4">
            <w:fldChar w:fldCharType="begin"/>
          </w:r>
          <w:r w:rsidR="00A946F6">
            <w:instrText xml:space="preserve">CITATION CCA90 \l 1049 </w:instrText>
          </w:r>
          <w:r w:rsidR="00B27AD4">
            <w:fldChar w:fldCharType="separate"/>
          </w:r>
          <w:r w:rsidR="00D72AD9">
            <w:rPr>
              <w:noProof/>
            </w:rPr>
            <w:t xml:space="preserve"> [3]</w:t>
          </w:r>
          <w:r w:rsidR="00B27AD4">
            <w:fldChar w:fldCharType="end"/>
          </w:r>
        </w:sdtContent>
      </w:sdt>
      <w:r>
        <w:t>, фотолитографию</w:t>
      </w:r>
      <w:sdt>
        <w:sdtPr>
          <w:id w:val="1552723977"/>
          <w:citation/>
        </w:sdtPr>
        <w:sdtContent>
          <w:r w:rsidR="00B27AD4">
            <w:fldChar w:fldCharType="begin"/>
          </w:r>
          <w:r w:rsidR="008E00D4">
            <w:instrText xml:space="preserve">CITATION Pap92 \l 1049 </w:instrText>
          </w:r>
          <w:r w:rsidR="00B27AD4">
            <w:fldChar w:fldCharType="separate"/>
          </w:r>
          <w:r w:rsidR="00D72AD9">
            <w:rPr>
              <w:noProof/>
            </w:rPr>
            <w:t xml:space="preserve"> [4]</w:t>
          </w:r>
          <w:r w:rsidR="00B27AD4">
            <w:fldChar w:fldCharType="end"/>
          </w:r>
        </w:sdtContent>
      </w:sdt>
      <w:r>
        <w:t xml:space="preserve">, изготовление </w:t>
      </w:r>
      <w:proofErr w:type="spellStart"/>
      <w:r>
        <w:t>микрожидкостных</w:t>
      </w:r>
      <w:proofErr w:type="spellEnd"/>
      <w:r>
        <w:t xml:space="preserve"> устройств</w:t>
      </w:r>
      <w:sdt>
        <w:sdtPr>
          <w:id w:val="-79987547"/>
          <w:citation/>
        </w:sdtPr>
        <w:sdtContent>
          <w:r w:rsidR="00B27AD4">
            <w:fldChar w:fldCharType="begin"/>
          </w:r>
          <w:r w:rsidR="00A946F6">
            <w:instrText xml:space="preserve">CITATION Klo88 \l 1049 </w:instrText>
          </w:r>
          <w:r w:rsidR="00B27AD4">
            <w:fldChar w:fldCharType="separate"/>
          </w:r>
          <w:r w:rsidR="00D72AD9">
            <w:rPr>
              <w:noProof/>
            </w:rPr>
            <w:t xml:space="preserve"> [5]</w:t>
          </w:r>
          <w:r w:rsidR="00B27AD4">
            <w:fldChar w:fldCharType="end"/>
          </w:r>
        </w:sdtContent>
      </w:sdt>
      <w:r>
        <w:t>, 3D-прототипирование</w:t>
      </w:r>
      <w:sdt>
        <w:sdtPr>
          <w:id w:val="1048654144"/>
          <w:citation/>
        </w:sdtPr>
        <w:sdtContent>
          <w:r w:rsidR="00B27AD4">
            <w:fldChar w:fldCharType="begin"/>
          </w:r>
          <w:r w:rsidR="008E00D4">
            <w:instrText xml:space="preserve">CITATION Dec96 \l 1049 </w:instrText>
          </w:r>
          <w:r w:rsidR="00B27AD4">
            <w:fldChar w:fldCharType="separate"/>
          </w:r>
          <w:r w:rsidR="00D72AD9">
            <w:rPr>
              <w:noProof/>
            </w:rPr>
            <w:t xml:space="preserve"> [6]</w:t>
          </w:r>
          <w:r w:rsidR="00B27AD4">
            <w:fldChar w:fldCharType="end"/>
          </w:r>
        </w:sdtContent>
      </w:sdt>
      <w:r>
        <w:t xml:space="preserve"> и 4D-биопечать</w:t>
      </w:r>
      <w:sdt>
        <w:sdtPr>
          <w:id w:val="-1314488709"/>
          <w:citation/>
        </w:sdtPr>
        <w:sdtContent>
          <w:r w:rsidR="00B27AD4">
            <w:fldChar w:fldCharType="begin"/>
          </w:r>
          <w:r w:rsidR="00A946F6">
            <w:instrText xml:space="preserve">CITATION Dec97 \l 1049 </w:instrText>
          </w:r>
          <w:r w:rsidR="00B27AD4">
            <w:fldChar w:fldCharType="separate"/>
          </w:r>
          <w:r w:rsidR="00D72AD9">
            <w:rPr>
              <w:noProof/>
            </w:rPr>
            <w:t xml:space="preserve"> [7]</w:t>
          </w:r>
          <w:r w:rsidR="00B27AD4">
            <w:fldChar w:fldCharType="end"/>
          </w:r>
        </w:sdtContent>
      </w:sdt>
      <w:r w:rsidR="00B27AD4">
        <w:t xml:space="preserve">, а так же в </w:t>
      </w:r>
      <w:r w:rsidR="00B27AD4" w:rsidRPr="00E77C5A">
        <w:t>оптике</w:t>
      </w:r>
      <w:r w:rsidR="00B27AD4">
        <w:t xml:space="preserve">, </w:t>
      </w:r>
      <w:r w:rsidR="00B27AD4" w:rsidRPr="00E77C5A">
        <w:t>медицине</w:t>
      </w:r>
      <w:r w:rsidR="00B27AD4">
        <w:t xml:space="preserve">, </w:t>
      </w:r>
      <w:r w:rsidR="00B27AD4" w:rsidRPr="00E77C5A">
        <w:t>полиграфии</w:t>
      </w:r>
      <w:r w:rsidR="00B27AD4">
        <w:t>,</w:t>
      </w:r>
      <w:r w:rsidR="00B27AD4" w:rsidRPr="00B27AD4">
        <w:t xml:space="preserve"> </w:t>
      </w:r>
      <w:proofErr w:type="spellStart"/>
      <w:r w:rsidR="00B27AD4" w:rsidRPr="00E77C5A">
        <w:t>оптоэлектроиике</w:t>
      </w:r>
      <w:proofErr w:type="spellEnd"/>
      <w:r>
        <w:t xml:space="preserve">. </w:t>
      </w:r>
    </w:p>
    <w:p w14:paraId="15C03C26" w14:textId="50B13438" w:rsidR="00BB3F1E" w:rsidRDefault="00B65979" w:rsidP="00D87B12">
      <w:pPr>
        <w:pStyle w:val="a5"/>
      </w:pPr>
      <w:r w:rsidRPr="00B65979">
        <w:t xml:space="preserve">Метод </w:t>
      </w:r>
      <w:proofErr w:type="spellStart"/>
      <w:r w:rsidRPr="00B65979">
        <w:t>фотоинициируемой</w:t>
      </w:r>
      <w:proofErr w:type="spellEnd"/>
      <w:r w:rsidRPr="00B65979">
        <w:t xml:space="preserve"> радикальной полимеризации популярен</w:t>
      </w:r>
      <w:r>
        <w:t xml:space="preserve"> еще и</w:t>
      </w:r>
      <w:r w:rsidRPr="00B65979">
        <w:t xml:space="preserve"> из-за того, что он позволяет проводить реакции при комнатной температуре и без растворителя, а также управлять скоростью и местом реакции. Одно из современных применений жидких </w:t>
      </w:r>
      <w:proofErr w:type="spellStart"/>
      <w:r w:rsidRPr="00B65979">
        <w:t>фотополимеризующихся</w:t>
      </w:r>
      <w:proofErr w:type="spellEnd"/>
      <w:r w:rsidRPr="00B65979">
        <w:t xml:space="preserve"> композиций, содержащих </w:t>
      </w:r>
      <w:proofErr w:type="spellStart"/>
      <w:r w:rsidRPr="00B65979">
        <w:t>олигоэфир</w:t>
      </w:r>
      <w:proofErr w:type="spellEnd"/>
      <w:r w:rsidRPr="00B65979">
        <w:t xml:space="preserve">(мет)акрилаты в качестве основы, — это </w:t>
      </w:r>
      <w:proofErr w:type="spellStart"/>
      <w:r w:rsidRPr="00B65979">
        <w:t>стереолитография</w:t>
      </w:r>
      <w:proofErr w:type="spellEnd"/>
      <w:sdt>
        <w:sdtPr>
          <w:id w:val="21764897"/>
          <w:citation/>
        </w:sdtPr>
        <w:sdtContent>
          <w:r w:rsidR="00BB3F1E">
            <w:fldChar w:fldCharType="begin"/>
          </w:r>
          <w:r w:rsidR="008E00D4">
            <w:instrText xml:space="preserve">CITATION АВЕ08 \l 1049 </w:instrText>
          </w:r>
          <w:r w:rsidR="00BB3F1E">
            <w:fldChar w:fldCharType="separate"/>
          </w:r>
          <w:r w:rsidR="00D72AD9">
            <w:rPr>
              <w:noProof/>
            </w:rPr>
            <w:t xml:space="preserve"> [8]</w:t>
          </w:r>
          <w:r w:rsidR="00BB3F1E">
            <w:fldChar w:fldCharType="end"/>
          </w:r>
        </w:sdtContent>
      </w:sdt>
      <w:r w:rsidRPr="00B65979">
        <w:t>. Для создания трехмерного объекта нужной формы можно использовать метод однофотонной полимеризации, при котором полимерные слои поочередно соединяются друг с другом.</w:t>
      </w:r>
      <w:r w:rsidR="00BB3F1E">
        <w:t xml:space="preserve"> </w:t>
      </w:r>
      <w:r w:rsidR="00BB3F1E" w:rsidRPr="00BB3F1E">
        <w:t xml:space="preserve"> Для создания трехмерного объекта нужной формы есть два способа: либо соединять полимерные слои поочередно методом однофотонной полимеризации с помощью </w:t>
      </w:r>
      <w:proofErr w:type="spellStart"/>
      <w:r w:rsidR="00BB3F1E" w:rsidRPr="00BB3F1E">
        <w:t>фотоинициирующего</w:t>
      </w:r>
      <w:proofErr w:type="spellEnd"/>
      <w:r w:rsidR="00BB3F1E" w:rsidRPr="00BB3F1E">
        <w:t xml:space="preserve"> лазера с диаметром луча около 70 мкм, либо использовать </w:t>
      </w:r>
      <w:proofErr w:type="spellStart"/>
      <w:r w:rsidR="00BB3F1E" w:rsidRPr="00BB3F1E">
        <w:t>нанолитографию</w:t>
      </w:r>
      <w:proofErr w:type="spellEnd"/>
      <w:r w:rsidR="00BB3F1E" w:rsidRPr="00BB3F1E">
        <w:t xml:space="preserve"> в объеме композиции методом </w:t>
      </w:r>
      <w:proofErr w:type="spellStart"/>
      <w:r w:rsidR="00BB3F1E" w:rsidRPr="00BB3F1E">
        <w:t>двухфотонной</w:t>
      </w:r>
      <w:proofErr w:type="spellEnd"/>
      <w:r w:rsidR="00BB3F1E" w:rsidRPr="00BB3F1E">
        <w:t xml:space="preserve"> полимеризации с минимальной шириной линии около 140 </w:t>
      </w:r>
      <w:proofErr w:type="spellStart"/>
      <w:r w:rsidR="00BB3F1E" w:rsidRPr="00BB3F1E">
        <w:t>нм</w:t>
      </w:r>
      <w:proofErr w:type="spellEnd"/>
      <w:r w:rsidR="00BB3F1E" w:rsidRPr="00BB3F1E">
        <w:t xml:space="preserve"> </w:t>
      </w:r>
      <w:r w:rsidR="00BB3F1E">
        <w:t>(</w:t>
      </w:r>
      <w:r w:rsidR="00BB3F1E" w:rsidRPr="00BB3F1E">
        <w:t xml:space="preserve">без </w:t>
      </w:r>
      <w:proofErr w:type="spellStart"/>
      <w:r w:rsidR="00BB3F1E" w:rsidRPr="00BB3F1E">
        <w:t>фотоуправляемого</w:t>
      </w:r>
      <w:proofErr w:type="spellEnd"/>
      <w:r w:rsidR="00BB3F1E" w:rsidRPr="00BB3F1E">
        <w:t xml:space="preserve"> ингибирования</w:t>
      </w:r>
      <w:r w:rsidR="00BB3F1E">
        <w:t>)</w:t>
      </w:r>
      <w:r w:rsidR="00BB3F1E" w:rsidRPr="00BB3F1E">
        <w:t>.</w:t>
      </w:r>
      <w:r w:rsidR="00BB3F1E">
        <w:t xml:space="preserve"> </w:t>
      </w:r>
      <w:r w:rsidR="00BB3F1E" w:rsidRPr="00BB3F1E">
        <w:t>Полимеризация происходит одинаково в обоих случаях</w:t>
      </w:r>
      <w:r w:rsidR="00BB3F1E">
        <w:t xml:space="preserve">, но </w:t>
      </w:r>
      <w:r w:rsidR="00BB3F1E" w:rsidRPr="00BB3F1E">
        <w:t xml:space="preserve">различается механизм возбуждения молекулы </w:t>
      </w:r>
      <w:proofErr w:type="spellStart"/>
      <w:r w:rsidR="00BB3F1E" w:rsidRPr="00BB3F1E">
        <w:t>фотоинициатора</w:t>
      </w:r>
      <w:proofErr w:type="spellEnd"/>
      <w:r w:rsidR="00BB3F1E">
        <w:t xml:space="preserve">. Естественно, </w:t>
      </w:r>
      <w:r w:rsidR="00F50791">
        <w:t xml:space="preserve">сами </w:t>
      </w:r>
      <w:proofErr w:type="spellStart"/>
      <w:r w:rsidR="00BB3F1E">
        <w:t>ф</w:t>
      </w:r>
      <w:r w:rsidR="00BB3F1E" w:rsidRPr="00BB3F1E">
        <w:t>отоинициаторы</w:t>
      </w:r>
      <w:proofErr w:type="spellEnd"/>
      <w:r w:rsidR="00BB3F1E" w:rsidRPr="00BB3F1E">
        <w:t xml:space="preserve"> имеют большое значение для точно</w:t>
      </w:r>
      <w:r w:rsidR="00BB3F1E">
        <w:t>го построения</w:t>
      </w:r>
      <w:r w:rsidR="00BB3F1E" w:rsidRPr="00BB3F1E">
        <w:t xml:space="preserve"> модели и выбора способа полимеризации. К ним предъявляются следующие требования: </w:t>
      </w:r>
    </w:p>
    <w:p w14:paraId="159E21C7" w14:textId="77777777" w:rsidR="00BB3F1E" w:rsidRDefault="00BB3F1E" w:rsidP="002714BE">
      <w:pPr>
        <w:pStyle w:val="a5"/>
        <w:numPr>
          <w:ilvl w:val="0"/>
          <w:numId w:val="28"/>
        </w:numPr>
      </w:pPr>
      <w:r w:rsidRPr="00BB3F1E">
        <w:t xml:space="preserve">сильная способность инициировать реакцию; </w:t>
      </w:r>
    </w:p>
    <w:p w14:paraId="23C7E43C" w14:textId="7456962C" w:rsidR="00BB3F1E" w:rsidRDefault="00BB3F1E" w:rsidP="002714BE">
      <w:pPr>
        <w:pStyle w:val="a5"/>
        <w:numPr>
          <w:ilvl w:val="0"/>
          <w:numId w:val="28"/>
        </w:numPr>
      </w:pPr>
      <w:r w:rsidRPr="00BB3F1E">
        <w:t xml:space="preserve">растворимость в мономерах; </w:t>
      </w:r>
    </w:p>
    <w:p w14:paraId="750577C0" w14:textId="38CC1DAE" w:rsidR="00BB3F1E" w:rsidRDefault="00BB3F1E" w:rsidP="002714BE">
      <w:pPr>
        <w:pStyle w:val="a5"/>
        <w:numPr>
          <w:ilvl w:val="0"/>
          <w:numId w:val="28"/>
        </w:numPr>
      </w:pPr>
      <w:r w:rsidRPr="00BB3F1E">
        <w:t xml:space="preserve">устойчивость в ФПК; </w:t>
      </w:r>
    </w:p>
    <w:p w14:paraId="5CB9454E" w14:textId="099B7441" w:rsidR="00BB3F1E" w:rsidRDefault="00BB3F1E" w:rsidP="002714BE">
      <w:pPr>
        <w:pStyle w:val="a5"/>
        <w:numPr>
          <w:ilvl w:val="0"/>
          <w:numId w:val="28"/>
        </w:numPr>
      </w:pPr>
      <w:r w:rsidRPr="00BB3F1E">
        <w:t xml:space="preserve">слабая подверженность ингибированию полимеризации кислородом; </w:t>
      </w:r>
    </w:p>
    <w:p w14:paraId="4C28C8F0" w14:textId="77777777" w:rsidR="00BB3F1E" w:rsidRDefault="00BB3F1E" w:rsidP="002714BE">
      <w:pPr>
        <w:pStyle w:val="a5"/>
        <w:numPr>
          <w:ilvl w:val="0"/>
          <w:numId w:val="28"/>
        </w:numPr>
      </w:pPr>
      <w:r w:rsidRPr="00BB3F1E">
        <w:t xml:space="preserve">безвредность и </w:t>
      </w:r>
      <w:proofErr w:type="spellStart"/>
      <w:r w:rsidRPr="00BB3F1E">
        <w:t>беззапаховость</w:t>
      </w:r>
      <w:proofErr w:type="spellEnd"/>
      <w:r>
        <w:t>;</w:t>
      </w:r>
    </w:p>
    <w:p w14:paraId="73BA6C2C" w14:textId="439F2A5B" w:rsidR="00B65979" w:rsidRDefault="00BB3F1E" w:rsidP="002714BE">
      <w:pPr>
        <w:pStyle w:val="a5"/>
        <w:numPr>
          <w:ilvl w:val="0"/>
          <w:numId w:val="28"/>
        </w:numPr>
      </w:pPr>
      <w:r w:rsidRPr="00BB3F1E">
        <w:t>малая миграция инициатора и его продуктов в ФПК и в готовом полимере.</w:t>
      </w:r>
    </w:p>
    <w:p w14:paraId="665B108C" w14:textId="6CE2E042" w:rsidR="00B65979" w:rsidRDefault="00BB3F1E" w:rsidP="00D87B12">
      <w:pPr>
        <w:pStyle w:val="a5"/>
      </w:pPr>
      <w:commentRangeStart w:id="4"/>
      <w:r w:rsidRPr="00BB3F1E">
        <w:t>Обычн</w:t>
      </w:r>
      <w:r>
        <w:t>о</w:t>
      </w:r>
      <w:r w:rsidRPr="00BB3F1E">
        <w:t xml:space="preserve"> </w:t>
      </w:r>
      <w:proofErr w:type="spellStart"/>
      <w:r w:rsidRPr="00BB3F1E">
        <w:t>мономерные</w:t>
      </w:r>
      <w:proofErr w:type="spellEnd"/>
      <w:r w:rsidRPr="00BB3F1E">
        <w:t xml:space="preserve"> (</w:t>
      </w:r>
      <w:r>
        <w:t>низко</w:t>
      </w:r>
      <w:r w:rsidRPr="00BB3F1E">
        <w:t xml:space="preserve">молекулярные) </w:t>
      </w:r>
      <w:proofErr w:type="spellStart"/>
      <w:r w:rsidRPr="00BB3F1E">
        <w:t>фотоинициаторы</w:t>
      </w:r>
      <w:proofErr w:type="spellEnd"/>
      <w:r w:rsidRPr="00BB3F1E">
        <w:t xml:space="preserve"> удовлетворяют первым трем требованиям, для уменьшения влияния кислорода</w:t>
      </w:r>
      <w:r>
        <w:t xml:space="preserve"> </w:t>
      </w:r>
      <w:r w:rsidRPr="00BB3F1E">
        <w:t>и миграц</w:t>
      </w:r>
      <w:r>
        <w:t>ионных характеристик</w:t>
      </w:r>
      <w:r w:rsidRPr="00BB3F1E">
        <w:t xml:space="preserve"> инициатора нужно применять полифункциональные </w:t>
      </w:r>
      <w:r w:rsidR="00B72113">
        <w:t>соединения</w:t>
      </w:r>
      <w:r w:rsidRPr="00BB3F1E">
        <w:t xml:space="preserve"> с большой молекулярной массой.</w:t>
      </w:r>
      <w:r>
        <w:t xml:space="preserve"> Также д</w:t>
      </w:r>
      <w:r w:rsidRPr="00BB3F1E">
        <w:t xml:space="preserve">ля снижения токсичности </w:t>
      </w:r>
      <w:r w:rsidR="00B72113">
        <w:t>оных</w:t>
      </w:r>
      <w:r w:rsidRPr="00BB3F1E">
        <w:t xml:space="preserve"> в полимере и для повышения разрешения при </w:t>
      </w:r>
      <w:proofErr w:type="spellStart"/>
      <w:r w:rsidRPr="00BB3F1E">
        <w:t>двухфотонной</w:t>
      </w:r>
      <w:proofErr w:type="spellEnd"/>
      <w:r w:rsidRPr="00BB3F1E">
        <w:t xml:space="preserve"> </w:t>
      </w:r>
      <w:proofErr w:type="spellStart"/>
      <w:r w:rsidRPr="00BB3F1E">
        <w:t>фотополимеризации</w:t>
      </w:r>
      <w:proofErr w:type="spellEnd"/>
      <w:r w:rsidRPr="00BB3F1E">
        <w:t xml:space="preserve"> нужно разрабатывать </w:t>
      </w:r>
      <w:proofErr w:type="spellStart"/>
      <w:r w:rsidRPr="00BB3F1E">
        <w:t>фотоинициаторы</w:t>
      </w:r>
      <w:proofErr w:type="spellEnd"/>
      <w:r w:rsidRPr="00BB3F1E">
        <w:t xml:space="preserve"> с двумя или больше хромофорными группами, которые могут образовывать инициирующие радикалы</w:t>
      </w:r>
      <w:r>
        <w:t>. Вдобавок</w:t>
      </w:r>
      <w:r w:rsidRPr="00BB3F1E">
        <w:t xml:space="preserve"> </w:t>
      </w:r>
      <w:r>
        <w:t xml:space="preserve">нужно чтобы эти </w:t>
      </w:r>
      <w:proofErr w:type="spellStart"/>
      <w:r>
        <w:t>фотоинициаторы</w:t>
      </w:r>
      <w:proofErr w:type="spellEnd"/>
      <w:r>
        <w:t xml:space="preserve"> </w:t>
      </w:r>
      <w:r w:rsidRPr="00BB3F1E">
        <w:t>име</w:t>
      </w:r>
      <w:r>
        <w:t>ли</w:t>
      </w:r>
      <w:r w:rsidRPr="00BB3F1E">
        <w:t xml:space="preserve"> </w:t>
      </w:r>
      <w:r w:rsidRPr="00B72113">
        <w:t xml:space="preserve">другие функциональные группы, как например, </w:t>
      </w:r>
      <w:proofErr w:type="spellStart"/>
      <w:r w:rsidRPr="00B72113">
        <w:t>метакрилатные</w:t>
      </w:r>
      <w:proofErr w:type="spellEnd"/>
      <w:r w:rsidRPr="00B72113">
        <w:t>, которые могут участвовать в последующих химических реакциях полимеризации.</w:t>
      </w:r>
      <w:r w:rsidR="00B72113" w:rsidRPr="00B72113">
        <w:t xml:space="preserve"> Системы на основе о-</w:t>
      </w:r>
      <w:proofErr w:type="spellStart"/>
      <w:r w:rsidR="00B72113" w:rsidRPr="00B72113">
        <w:t>бензохинонов</w:t>
      </w:r>
      <w:proofErr w:type="spellEnd"/>
      <w:r w:rsidR="00F50791">
        <w:t xml:space="preserve">, которые давно изучаются в ИМХ РАН </w:t>
      </w:r>
      <w:sdt>
        <w:sdtPr>
          <w:id w:val="-738777861"/>
          <w:citation/>
        </w:sdtPr>
        <w:sdtContent>
          <w:r w:rsidR="00F50791">
            <w:fldChar w:fldCharType="begin"/>
          </w:r>
          <w:r w:rsidR="00C90AFF">
            <w:instrText xml:space="preserve">CITATION Чер06 \l 1049 </w:instrText>
          </w:r>
          <w:r w:rsidR="00F50791">
            <w:fldChar w:fldCharType="separate"/>
          </w:r>
          <w:r w:rsidR="00D72AD9">
            <w:rPr>
              <w:noProof/>
            </w:rPr>
            <w:t>[9]</w:t>
          </w:r>
          <w:r w:rsidR="00F50791">
            <w:fldChar w:fldCharType="end"/>
          </w:r>
        </w:sdtContent>
      </w:sdt>
      <w:sdt>
        <w:sdtPr>
          <w:id w:val="1678769862"/>
          <w:citation/>
        </w:sdtPr>
        <w:sdtContent>
          <w:r w:rsidR="00F50791">
            <w:fldChar w:fldCharType="begin"/>
          </w:r>
          <w:r w:rsidR="008E00D4">
            <w:instrText xml:space="preserve">CITATION ЖИГ22 \l 1049 </w:instrText>
          </w:r>
          <w:r w:rsidR="00F50791">
            <w:fldChar w:fldCharType="separate"/>
          </w:r>
          <w:r w:rsidR="00D72AD9">
            <w:rPr>
              <w:noProof/>
            </w:rPr>
            <w:t xml:space="preserve"> [10]</w:t>
          </w:r>
          <w:r w:rsidR="00F50791">
            <w:fldChar w:fldCharType="end"/>
          </w:r>
        </w:sdtContent>
      </w:sdt>
      <w:r w:rsidR="00B72113" w:rsidRPr="00B72113">
        <w:t xml:space="preserve"> и красителей ряда α,α-бис(</w:t>
      </w:r>
      <w:proofErr w:type="spellStart"/>
      <w:r w:rsidR="00B72113" w:rsidRPr="00B72113">
        <w:t>арилиден</w:t>
      </w:r>
      <w:proofErr w:type="spellEnd"/>
      <w:r w:rsidR="00B72113" w:rsidRPr="00B72113">
        <w:t>)</w:t>
      </w:r>
      <w:proofErr w:type="spellStart"/>
      <w:r w:rsidR="00B72113" w:rsidRPr="00B72113">
        <w:t>циклоалканонов</w:t>
      </w:r>
      <w:proofErr w:type="spellEnd"/>
      <w:r w:rsidR="00B72113" w:rsidRPr="00B72113">
        <w:t xml:space="preserve"> могут обеспечить чувствительность композиций к подходящему инициирующему излучению</w:t>
      </w:r>
      <w:commentRangeEnd w:id="4"/>
      <w:r w:rsidR="00B72113" w:rsidRPr="00B72113">
        <w:rPr>
          <w:rFonts w:eastAsia="SimSun"/>
        </w:rPr>
        <w:commentReference w:id="4"/>
      </w:r>
      <w:r w:rsidR="00B72113" w:rsidRPr="00B72113">
        <w:t xml:space="preserve"> -  ИК-излучение для </w:t>
      </w:r>
      <w:proofErr w:type="spellStart"/>
      <w:r w:rsidR="00B72113" w:rsidRPr="00B72113">
        <w:t>двухфотонной</w:t>
      </w:r>
      <w:proofErr w:type="spellEnd"/>
      <w:r w:rsidR="00B72113" w:rsidRPr="00B72113">
        <w:t xml:space="preserve"> полимеризации около 800 </w:t>
      </w:r>
      <w:proofErr w:type="spellStart"/>
      <w:r w:rsidR="00B72113" w:rsidRPr="00B72113">
        <w:t>нм</w:t>
      </w:r>
      <w:proofErr w:type="spellEnd"/>
      <w:r w:rsidR="00B72113" w:rsidRPr="00B72113">
        <w:t xml:space="preserve"> (</w:t>
      </w:r>
      <w:proofErr w:type="spellStart"/>
      <w:r w:rsidR="00B72113" w:rsidRPr="00B72113">
        <w:t>фемтосекундный</w:t>
      </w:r>
      <w:proofErr w:type="spellEnd"/>
      <w:r w:rsidR="00B72113" w:rsidRPr="00B72113">
        <w:t xml:space="preserve"> </w:t>
      </w:r>
      <w:proofErr w:type="spellStart"/>
      <w:r w:rsidR="00B72113" w:rsidRPr="00B72113">
        <w:t>Ti</w:t>
      </w:r>
      <w:proofErr w:type="spellEnd"/>
      <w:r w:rsidR="00B72113" w:rsidRPr="00B72113">
        <w:t>-сапфировый лазер)</w:t>
      </w:r>
      <w:r w:rsidR="00B72113">
        <w:t xml:space="preserve"> и </w:t>
      </w:r>
      <w:r w:rsidR="00B72113" w:rsidRPr="00B72113">
        <w:t xml:space="preserve">видимое излучение для однофотонной полимеризации, что </w:t>
      </w:r>
      <w:r w:rsidR="00B72113">
        <w:t>намного удобнее, чем УФ.</w:t>
      </w:r>
    </w:p>
    <w:p w14:paraId="03E443A8" w14:textId="0A9145B8" w:rsidR="00243B10" w:rsidRPr="00573A4E" w:rsidRDefault="00F50791" w:rsidP="00D87B12">
      <w:pPr>
        <w:pStyle w:val="a5"/>
      </w:pPr>
      <w:r w:rsidRPr="00F50791">
        <w:t xml:space="preserve">Изменение функциональных групп (включая </w:t>
      </w:r>
      <w:proofErr w:type="spellStart"/>
      <w:r w:rsidRPr="00F50791">
        <w:t>полимеризационноспособные</w:t>
      </w:r>
      <w:proofErr w:type="spellEnd"/>
      <w:r w:rsidRPr="00F50791">
        <w:t xml:space="preserve">) на </w:t>
      </w:r>
      <w:r>
        <w:t>п</w:t>
      </w:r>
      <w:r w:rsidR="0026597B">
        <w:t>е</w:t>
      </w:r>
      <w:r>
        <w:t>р</w:t>
      </w:r>
      <w:r w:rsidR="0026597B">
        <w:t>и</w:t>
      </w:r>
      <w:r>
        <w:t>ферии</w:t>
      </w:r>
      <w:r w:rsidRPr="00F50791">
        <w:t xml:space="preserve"> структуры этих соединений дает возможность улучшать важные для практики свойства </w:t>
      </w:r>
      <w:r>
        <w:t>фотополимерных композиций</w:t>
      </w:r>
      <w:r w:rsidRPr="00F50791">
        <w:t xml:space="preserve"> на их основе.</w:t>
      </w:r>
      <w:r>
        <w:t xml:space="preserve"> </w:t>
      </w:r>
      <w:r w:rsidR="00F353D4">
        <w:t xml:space="preserve">Для </w:t>
      </w:r>
      <w:r w:rsidR="0026597B">
        <w:t>получения</w:t>
      </w:r>
      <w:r w:rsidR="00F353D4">
        <w:t xml:space="preserve"> знаний о влиянии каждого фактора</w:t>
      </w:r>
      <w:r w:rsidR="0026597B">
        <w:t xml:space="preserve"> на свойства при всей системы в целом необходимо каждый раз проводить эксперимент при изменении типа инициатора (даже если изменения незначительны), концентрации остальных веществ, что неудобно и достаточно затратно, к тому же не исключен риск ошибки во время синтеза или измерений. Математическое моделирование такой системы избавит от необходимости в частом проведении подобных процедур и даст возможность спрогнозировать свойства системы. А </w:t>
      </w:r>
      <w:r w:rsidR="00243B10">
        <w:t>также оптимизировать</w:t>
      </w:r>
      <w:r w:rsidR="0026597B">
        <w:t xml:space="preserve"> некоторые параметры, такие как интенсивность излучения, концентрацию мономера и </w:t>
      </w:r>
      <w:r w:rsidR="0026597B" w:rsidRPr="00B72113">
        <w:t>о-</w:t>
      </w:r>
      <w:proofErr w:type="spellStart"/>
      <w:r w:rsidR="0026597B" w:rsidRPr="00B72113">
        <w:t>бензохинонов</w:t>
      </w:r>
      <w:proofErr w:type="spellEnd"/>
      <w:r w:rsidR="0026597B">
        <w:t xml:space="preserve"> для получения желаемого эффекта</w:t>
      </w:r>
      <w:r w:rsidR="0027712E">
        <w:t xml:space="preserve">, найти наилучшее строение </w:t>
      </w:r>
      <w:proofErr w:type="spellStart"/>
      <w:r w:rsidR="0027712E">
        <w:t>фотоинициатора</w:t>
      </w:r>
      <w:proofErr w:type="spellEnd"/>
      <w:r w:rsidR="0027712E">
        <w:t xml:space="preserve"> для заданных задач. Такая модель позволит не только сократить количество экспериментов, но и позволит лучше объяснить механизм реакции и составить комплексное понимание процессов в данное и подобной ей системах. </w:t>
      </w:r>
      <w:r w:rsidR="00243B10">
        <w:t>На основании всего вышеизложенного сформулирована глобальная цель</w:t>
      </w:r>
      <w:r w:rsidR="002231B7">
        <w:t xml:space="preserve"> будущей</w:t>
      </w:r>
      <w:r w:rsidR="00243B10">
        <w:t xml:space="preserve"> курсовой работы - </w:t>
      </w:r>
      <w:r w:rsidR="00243B10" w:rsidRPr="00C27ED1">
        <w:rPr>
          <w:b/>
          <w:bCs/>
        </w:rPr>
        <w:t>построение математической модели</w:t>
      </w:r>
      <w:r w:rsidR="00C27ED1" w:rsidRPr="00C27ED1">
        <w:rPr>
          <w:b/>
          <w:bCs/>
        </w:rPr>
        <w:t xml:space="preserve"> </w:t>
      </w:r>
      <w:proofErr w:type="spellStart"/>
      <w:r w:rsidR="00C27ED1" w:rsidRPr="00C27ED1">
        <w:rPr>
          <w:b/>
          <w:bCs/>
        </w:rPr>
        <w:t>фотополимеризации</w:t>
      </w:r>
      <w:proofErr w:type="spellEnd"/>
      <w:r w:rsidR="00C27ED1" w:rsidRPr="00C27ED1">
        <w:rPr>
          <w:b/>
          <w:bCs/>
        </w:rPr>
        <w:t xml:space="preserve"> </w:t>
      </w:r>
      <w:proofErr w:type="spellStart"/>
      <w:r w:rsidR="00C27ED1" w:rsidRPr="00C27ED1">
        <w:rPr>
          <w:b/>
          <w:bCs/>
        </w:rPr>
        <w:t>олигоэфир</w:t>
      </w:r>
      <w:proofErr w:type="spellEnd"/>
      <w:r w:rsidR="00C27ED1" w:rsidRPr="00C27ED1">
        <w:rPr>
          <w:b/>
          <w:bCs/>
        </w:rPr>
        <w:t xml:space="preserve">(мет)акрилатов с учетом диффузии </w:t>
      </w:r>
      <w:r w:rsidR="00243B10" w:rsidRPr="00C27ED1">
        <w:rPr>
          <w:b/>
          <w:bCs/>
        </w:rPr>
        <w:t xml:space="preserve">на основе о-хинонов в присутствии </w:t>
      </w:r>
      <w:r w:rsidR="00243B10" w:rsidRPr="00C27ED1">
        <w:rPr>
          <w:b/>
          <w:bCs/>
          <w:lang w:val="en-US"/>
        </w:rPr>
        <w:t>H</w:t>
      </w:r>
      <w:r w:rsidR="00243B10" w:rsidRPr="00C27ED1">
        <w:rPr>
          <w:b/>
          <w:bCs/>
        </w:rPr>
        <w:t>-доноров</w:t>
      </w:r>
      <w:r w:rsidR="00C27ED1" w:rsidRPr="00573A4E">
        <w:t>.</w:t>
      </w:r>
      <w:r w:rsidR="00573A4E" w:rsidRPr="00573A4E">
        <w:t xml:space="preserve"> Данная работа является частью </w:t>
      </w:r>
      <w:commentRangeStart w:id="5"/>
      <w:r w:rsidR="00573A4E" w:rsidRPr="00573A4E">
        <w:t>большог</w:t>
      </w:r>
      <w:commentRangeEnd w:id="5"/>
      <w:r w:rsidR="00573A4E">
        <w:rPr>
          <w:rStyle w:val="afa"/>
          <w:rFonts w:eastAsia="SimSun" w:cstheme="minorBidi"/>
          <w:color w:val="auto"/>
          <w:lang w:eastAsia="en-US"/>
        </w:rPr>
        <w:commentReference w:id="5"/>
      </w:r>
      <w:r w:rsidR="00573A4E">
        <w:t>о. В связи с этим выдвинута цель данной работы</w:t>
      </w:r>
    </w:p>
    <w:p w14:paraId="64FDE018" w14:textId="43141CC3" w:rsidR="00243B10" w:rsidRDefault="00243B10" w:rsidP="00644CFE">
      <w:pPr>
        <w:pStyle w:val="21"/>
      </w:pPr>
      <w:r>
        <w:t>Цел</w:t>
      </w:r>
      <w:r w:rsidR="00573A4E">
        <w:t>ь</w:t>
      </w:r>
      <w:r>
        <w:t xml:space="preserve"> работы</w:t>
      </w:r>
    </w:p>
    <w:p w14:paraId="65E90302" w14:textId="2AAB4191" w:rsidR="00573A4E" w:rsidRPr="00573A4E" w:rsidRDefault="00573A4E" w:rsidP="00D87B12">
      <w:pPr>
        <w:pStyle w:val="a5"/>
      </w:pPr>
      <w:r>
        <w:t xml:space="preserve">Построение </w:t>
      </w:r>
      <w:r w:rsidR="00F16911">
        <w:t xml:space="preserve">реалистичной </w:t>
      </w:r>
      <w:r>
        <w:t xml:space="preserve">кинетической модели фотовосстановления о-хинонов в присутствии </w:t>
      </w:r>
      <w:r>
        <w:rPr>
          <w:lang w:val="en-US"/>
        </w:rPr>
        <w:t>H</w:t>
      </w:r>
      <w:r>
        <w:t>-доноров</w:t>
      </w:r>
      <w:r w:rsidR="00F16911">
        <w:t xml:space="preserve"> и расчет оптимальных параметров для проведения </w:t>
      </w:r>
      <w:proofErr w:type="spellStart"/>
      <w:r w:rsidR="00F16911">
        <w:t>фотополимеризации</w:t>
      </w:r>
      <w:proofErr w:type="spellEnd"/>
      <w:r w:rsidR="00F16911">
        <w:t>.</w:t>
      </w:r>
    </w:p>
    <w:p w14:paraId="1B5FB86E" w14:textId="3D37E4F1" w:rsidR="00F50791" w:rsidRDefault="00F56C72" w:rsidP="00644CFE">
      <w:pPr>
        <w:pStyle w:val="21"/>
      </w:pPr>
      <w:r>
        <w:t>Задачи работы</w:t>
      </w:r>
    </w:p>
    <w:p w14:paraId="4A4DF787" w14:textId="28CE2267" w:rsidR="00F56C72" w:rsidRDefault="00F56C72" w:rsidP="00D87B12">
      <w:pPr>
        <w:pStyle w:val="a5"/>
      </w:pPr>
      <w:r>
        <w:t>В соответствии с данной целью решались следующие задачи:</w:t>
      </w:r>
    </w:p>
    <w:p w14:paraId="39A14675" w14:textId="070A8D3B" w:rsidR="00F56C72" w:rsidRDefault="00F56C72" w:rsidP="002714BE">
      <w:pPr>
        <w:pStyle w:val="a5"/>
        <w:numPr>
          <w:ilvl w:val="0"/>
          <w:numId w:val="27"/>
        </w:numPr>
        <w:ind w:left="360"/>
      </w:pPr>
      <w:r>
        <w:t>Построение системы обыкновенных дифференциальных уравнений для описания механизма фотовосстановления.</w:t>
      </w:r>
    </w:p>
    <w:p w14:paraId="7BA0EA88" w14:textId="3AD8D2AC" w:rsidR="00F56C72" w:rsidRDefault="00F56C72" w:rsidP="002714BE">
      <w:pPr>
        <w:pStyle w:val="a5"/>
        <w:numPr>
          <w:ilvl w:val="0"/>
          <w:numId w:val="27"/>
        </w:numPr>
        <w:ind w:left="360"/>
      </w:pPr>
      <w:r>
        <w:t>Изучение жесткости этой системы и влияния параметров (констант скорости) на конечное решение.</w:t>
      </w:r>
    </w:p>
    <w:p w14:paraId="0E1DAC8F" w14:textId="2B16D9D7" w:rsidR="00F56C72" w:rsidRDefault="00F56C72" w:rsidP="002714BE">
      <w:pPr>
        <w:pStyle w:val="a5"/>
        <w:numPr>
          <w:ilvl w:val="0"/>
          <w:numId w:val="27"/>
        </w:numPr>
        <w:ind w:left="360"/>
      </w:pPr>
      <w:r>
        <w:t>Численное решение системы подходящим эффективным методом.</w:t>
      </w:r>
    </w:p>
    <w:p w14:paraId="581696C8" w14:textId="26AFE047" w:rsidR="00F56C72" w:rsidRPr="00F56C72" w:rsidRDefault="00F56C72" w:rsidP="002714BE">
      <w:pPr>
        <w:pStyle w:val="a5"/>
        <w:numPr>
          <w:ilvl w:val="0"/>
          <w:numId w:val="27"/>
        </w:numPr>
        <w:ind w:left="360"/>
      </w:pPr>
      <w:r>
        <w:t>Параметрическое исследование параметров модели для нахождения оптимальных значений концентрации свободных радикалов.</w:t>
      </w:r>
    </w:p>
    <w:p w14:paraId="2A1B7045" w14:textId="6077208E" w:rsidR="00F50791" w:rsidRDefault="00F50791" w:rsidP="002714BE">
      <w:pPr>
        <w:ind w:left="66"/>
      </w:pPr>
    </w:p>
    <w:p w14:paraId="45CCAB4A" w14:textId="77777777" w:rsidR="00EB26E8" w:rsidRPr="00E77C5A" w:rsidRDefault="00EB26E8" w:rsidP="002714BE">
      <w:pPr>
        <w:pStyle w:val="a4"/>
      </w:pPr>
    </w:p>
    <w:p w14:paraId="12563ABE" w14:textId="60B03020" w:rsidR="00107C7E" w:rsidRDefault="00107C7E" w:rsidP="00D87B12">
      <w:pPr>
        <w:pStyle w:val="11"/>
      </w:pPr>
      <w:bookmarkStart w:id="6" w:name="_Hlk134744030"/>
      <w:bookmarkEnd w:id="2"/>
      <w:r>
        <w:lastRenderedPageBreak/>
        <w:t>Литературный обзор</w:t>
      </w:r>
    </w:p>
    <w:p w14:paraId="62332379" w14:textId="165E948B" w:rsidR="00CE5075" w:rsidRDefault="00851DCF" w:rsidP="00644CFE">
      <w:pPr>
        <w:pStyle w:val="21"/>
      </w:pPr>
      <w:bookmarkStart w:id="7" w:name="_Hlk134744164"/>
      <w:r>
        <w:t>Описание химических реакций</w:t>
      </w:r>
    </w:p>
    <w:p w14:paraId="34C9E64A" w14:textId="77777777" w:rsidR="00841974" w:rsidRDefault="00841974" w:rsidP="00841974">
      <w:pPr>
        <w:pStyle w:val="a5"/>
      </w:pPr>
      <w:r w:rsidRPr="00EB3250">
        <w:t>Хиноны могут претерпевать различные изменения под воздействием света. Реакция фотовосстановления соединений, содержащих карбонильную группу</w:t>
      </w:r>
      <w:r>
        <w:t xml:space="preserve"> (Х)</w:t>
      </w:r>
      <w:r w:rsidRPr="00EB3250">
        <w:t xml:space="preserve">, в том числе хинонов, изучается уже около ста лет. Эта реакция привлекает внимание как с практической точки зрения </w:t>
      </w:r>
      <w:r>
        <w:t xml:space="preserve">- </w:t>
      </w:r>
      <w:proofErr w:type="spellStart"/>
      <w:r w:rsidRPr="00EB3250">
        <w:t>фотоинициированн</w:t>
      </w:r>
      <w:r>
        <w:t>ие</w:t>
      </w:r>
      <w:proofErr w:type="spellEnd"/>
      <w:r w:rsidRPr="00EB3250">
        <w:t xml:space="preserve"> радикальн</w:t>
      </w:r>
      <w:r>
        <w:t>ой</w:t>
      </w:r>
      <w:r w:rsidRPr="00EB3250">
        <w:t xml:space="preserve"> полимеризаци</w:t>
      </w:r>
      <w:r>
        <w:t>й</w:t>
      </w:r>
      <w:r w:rsidRPr="00EB3250">
        <w:t xml:space="preserve">, устойчивость </w:t>
      </w:r>
      <w:r>
        <w:t>кубовых</w:t>
      </w:r>
      <w:r w:rsidRPr="00EB3250">
        <w:t xml:space="preserve"> красителей, фотобиохимический синтез, так и с теоретической </w:t>
      </w:r>
      <w:r>
        <w:t>-</w:t>
      </w:r>
      <w:r w:rsidRPr="00EB3250">
        <w:t>возможность экспериментальной проверки моделей переноса электрона, протона и атома водорода.</w:t>
      </w:r>
    </w:p>
    <w:p w14:paraId="409475A8" w14:textId="035DF76B" w:rsidR="00841974" w:rsidRDefault="00841974" w:rsidP="00841974">
      <w:pPr>
        <w:pStyle w:val="a5"/>
      </w:pPr>
      <w:r>
        <w:t xml:space="preserve">Суть реакции фотовосстановления заключается в отрыве </w:t>
      </w:r>
      <w:proofErr w:type="spellStart"/>
      <w:r>
        <w:t>фотовозбужденной</w:t>
      </w:r>
      <w:proofErr w:type="spellEnd"/>
      <w:r>
        <w:t xml:space="preserve"> молекулой акцептора </w:t>
      </w:r>
      <w:r>
        <w:rPr>
          <w:lang w:val="en-US"/>
        </w:rPr>
        <w:t>Q</w:t>
      </w:r>
      <w:r>
        <w:t xml:space="preserve">* атома водорода от молекулы Н-донора (DH) и присоединение к атому кислорода карбонильной группы. При этом образуются радикалы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QН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>, дальнейшее превращение которых дает набор продуктов фотовосстановления</w:t>
      </w:r>
      <w:sdt>
        <w:sdtPr>
          <w:id w:val="-461655698"/>
          <w:citation/>
        </w:sdtPr>
        <w:sdtContent>
          <w:r>
            <w:fldChar w:fldCharType="begin"/>
          </w:r>
          <w:r>
            <w:instrText xml:space="preserve"> CITATION Ель77 \l 1049 </w:instrText>
          </w:r>
          <w:r>
            <w:fldChar w:fldCharType="separate"/>
          </w:r>
          <w:r w:rsidR="00D72AD9">
            <w:rPr>
              <w:noProof/>
            </w:rPr>
            <w:t xml:space="preserve"> [11]</w:t>
          </w:r>
          <w:r>
            <w:fldChar w:fldCharType="end"/>
          </w:r>
        </w:sdtContent>
      </w:sdt>
      <w:r>
        <w:t xml:space="preserve">: 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841974" w14:paraId="02266717" w14:textId="77777777" w:rsidTr="00FE0519">
        <w:tc>
          <w:tcPr>
            <w:tcW w:w="500" w:type="pct"/>
          </w:tcPr>
          <w:p w14:paraId="1A728088" w14:textId="77777777" w:rsidR="00841974" w:rsidRDefault="00841974" w:rsidP="00FE0519">
            <w:pPr>
              <w:pStyle w:val="a5"/>
            </w:pPr>
          </w:p>
        </w:tc>
        <w:tc>
          <w:tcPr>
            <w:tcW w:w="4000" w:type="pct"/>
          </w:tcPr>
          <w:p w14:paraId="35B9945C" w14:textId="77777777" w:rsidR="00841974" w:rsidRPr="00B56037" w:rsidRDefault="00377583" w:rsidP="00FE0519">
            <w:pPr>
              <w:pStyle w:val="a5"/>
              <w:rPr>
                <w:iCs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DH →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QН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•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•</m:t>
                    </m:r>
                  </m:sup>
                </m:sSup>
              </m:oMath>
            </m:oMathPara>
          </w:p>
        </w:tc>
        <w:tc>
          <w:tcPr>
            <w:tcW w:w="500" w:type="pct"/>
            <w:vAlign w:val="center"/>
          </w:tcPr>
          <w:p w14:paraId="2B7D54AE" w14:textId="77777777" w:rsidR="00841974" w:rsidRDefault="00841974" w:rsidP="00FE0519">
            <w:pPr>
              <w:pStyle w:val="a5"/>
              <w:jc w:val="center"/>
            </w:pPr>
            <w:bookmarkStart w:id="8" w:name="_Ref114479140"/>
            <w:r>
              <w:t>(</w:t>
            </w:r>
            <w:fldSimple w:instr=" SEQ Формула \*ARABIC  \r 1 ">
              <w:r>
                <w:rPr>
                  <w:noProof/>
                </w:rPr>
                <w:t>1</w:t>
              </w:r>
            </w:fldSimple>
            <w:r>
              <w:t>)</w:t>
            </w:r>
            <w:bookmarkEnd w:id="8"/>
          </w:p>
        </w:tc>
      </w:tr>
    </w:tbl>
    <w:p w14:paraId="164D8299" w14:textId="77777777" w:rsidR="00841974" w:rsidRDefault="00841974" w:rsidP="00841974">
      <w:pPr>
        <w:pStyle w:val="a5"/>
      </w:pPr>
      <w:r>
        <w:t xml:space="preserve">Кинетика этой реакции определяет концентрацию радикалов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 xml:space="preserve"> в первые моменты времени и определяет концентрации всех остальных компонентов дальнейшем.</w:t>
      </w:r>
    </w:p>
    <w:p w14:paraId="3697E5A0" w14:textId="77777777" w:rsidR="00841974" w:rsidRDefault="00841974" w:rsidP="00841974">
      <w:pPr>
        <w:pStyle w:val="31"/>
      </w:pPr>
      <w:bookmarkStart w:id="9" w:name="_Hlk134744241"/>
      <w:bookmarkEnd w:id="7"/>
      <w:r>
        <w:t>Поглощение кванта света</w:t>
      </w:r>
    </w:p>
    <w:p w14:paraId="7C5104E3" w14:textId="77777777" w:rsidR="00841974" w:rsidRDefault="00841974" w:rsidP="00841974">
      <w:pPr>
        <w:pStyle w:val="a5"/>
      </w:pPr>
      <w:r>
        <w:t xml:space="preserve">Процессы, связанные с поглощением света, а также соотношение энергий различных возбужденных состояний </w:t>
      </w:r>
      <w:proofErr w:type="spellStart"/>
      <w:r>
        <w:t>диарилкетонов</w:t>
      </w:r>
      <w:proofErr w:type="spellEnd"/>
      <w:r>
        <w:t xml:space="preserve"> и хинонов:</w:t>
      </w:r>
      <w:r w:rsidRPr="00E26B7F">
        <w:rPr>
          <w:noProof/>
        </w:rPr>
        <w:t xml:space="preserve"> </w:t>
      </w:r>
    </w:p>
    <w:p w14:paraId="4B356988" w14:textId="77777777" w:rsidR="00841974" w:rsidRDefault="00841974" w:rsidP="00841974">
      <w:pPr>
        <w:pStyle w:val="a5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1489ECCD" wp14:editId="0A4E31FE">
                <wp:extent cx="4745355" cy="3650615"/>
                <wp:effectExtent l="0" t="0" r="0" b="6985"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5355" cy="3650615"/>
                          <a:chOff x="0" y="0"/>
                          <a:chExt cx="4745355" cy="3650615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68443" y="0"/>
                            <a:ext cx="4408468" cy="32524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Надпись 2"/>
                        <wps:cNvSpPr txBox="1"/>
                        <wps:spPr>
                          <a:xfrm>
                            <a:off x="0" y="3309620"/>
                            <a:ext cx="4745355" cy="3409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CDC03B2" w14:textId="509E816C" w:rsidR="00377583" w:rsidRPr="004E4165" w:rsidRDefault="00377583" w:rsidP="00841974">
                              <w:pPr>
                                <w:pStyle w:val="af2"/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. Энергетическая диаграмма </w:t>
                              </w:r>
                              <w:proofErr w:type="spellStart"/>
                              <w:r>
                                <w:t>фотовозбуждения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диарилкетонов</w:t>
                              </w:r>
                              <w:proofErr w:type="spellEnd"/>
                              <w:r>
                                <w:t xml:space="preserve"> и хинонов с конденсированной ароматической системой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89ECCD" id="Группа 3" o:spid="_x0000_s1026" style="width:373.65pt;height:287.45pt;mso-position-horizontal-relative:char;mso-position-vertical-relative:line" coordsize="47453,365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left:1684;width:44085;height:32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top:33096;width:47453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" stroked="f">
                  <v:textbox style="mso-fit-shape-to-text:t" inset="0,0,0,0">
                    <w:txbxContent>
                      <w:p w14:paraId="3CDC03B2" w14:textId="509E816C" w:rsidR="00377583" w:rsidRPr="004E4165" w:rsidRDefault="00377583" w:rsidP="00841974">
                        <w:pPr>
                          <w:pStyle w:val="af2"/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. Энергетическая диаграмма </w:t>
                        </w:r>
                        <w:proofErr w:type="spellStart"/>
                        <w:r>
                          <w:t>фотовозбуждения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диарилкетонов</w:t>
                        </w:r>
                        <w:proofErr w:type="spellEnd"/>
                        <w:r>
                          <w:t xml:space="preserve"> и хинонов с конденсированной ароматической системой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B1E63FE" w14:textId="0E6E47AC" w:rsidR="00841974" w:rsidRDefault="00841974" w:rsidP="00841974">
      <w:pPr>
        <w:pStyle w:val="a5"/>
      </w:pPr>
      <w:r w:rsidRPr="004601CE">
        <w:t xml:space="preserve">Молекула </w:t>
      </w:r>
      <w:proofErr w:type="spellStart"/>
      <w:r w:rsidRPr="004601CE">
        <w:t>фотоакцептора</w:t>
      </w:r>
      <w:proofErr w:type="spellEnd"/>
      <w:r w:rsidRPr="004601CE">
        <w:t xml:space="preserve"> при поглощении света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hν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или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hν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601CE">
        <w:t>) переходит в возбужденное синглетное состояние</w:t>
      </w:r>
      <w:r w:rsidRPr="004E4165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ππ*</m:t>
            </m:r>
          </m:sub>
        </m:sSub>
      </m:oMath>
      <w:r w:rsidRPr="004E4165">
        <w:t xml:space="preserve"> </w:t>
      </w:r>
      <w:r>
        <w:t xml:space="preserve">или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π*</m:t>
            </m:r>
          </m:sub>
        </m:sSub>
      </m:oMath>
    </w:p>
    <w:p w14:paraId="37EEDC18" w14:textId="049885D7" w:rsidR="00841974" w:rsidRDefault="00841974" w:rsidP="00841974">
      <w:pPr>
        <w:pStyle w:val="a5"/>
      </w:pPr>
      <w:r>
        <w:t>После</w:t>
      </w:r>
      <w:r w:rsidRPr="004601CE">
        <w:t xml:space="preserve"> через </w:t>
      </w:r>
      <w:r>
        <w:t xml:space="preserve">внутреннюю и </w:t>
      </w:r>
      <w:proofErr w:type="spellStart"/>
      <w:r w:rsidRPr="004601CE">
        <w:t>интеркомбинационную</w:t>
      </w:r>
      <w:proofErr w:type="spellEnd"/>
      <w:r w:rsidRPr="004601CE">
        <w:t xml:space="preserve"> конверсию оказывается в низшем возбужденном триплетном состоянии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 w:rsidRPr="004601CE">
        <w:t xml:space="preserve">. </w:t>
      </w:r>
      <w:r w:rsidRPr="004601CE">
        <w:rPr>
          <w:rFonts w:ascii="Calibri" w:hAnsi="Calibri" w:cs="Calibri"/>
        </w:rPr>
        <w:t>В</w:t>
      </w:r>
      <w:r w:rsidRPr="004601CE">
        <w:t xml:space="preserve">ремя этого перехода лежит в диапазоне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-10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-8</m:t>
            </m:r>
          </m:sup>
        </m:sSup>
        <m:r>
          <m:rPr>
            <m:sty m:val="p"/>
          </m:rPr>
          <w:rPr>
            <w:rFonts w:ascii="Cambria Math" w:hAnsi="Cambria Math"/>
          </w:rPr>
          <m:t>с</m:t>
        </m:r>
      </m:oMath>
      <w:r w:rsidRPr="004601CE">
        <w:t xml:space="preserve"> </w:t>
      </w:r>
      <w:sdt>
        <w:sdtPr>
          <w:id w:val="1684466083"/>
          <w:citation/>
        </w:sdtPr>
        <w:sdtContent>
          <w:r>
            <w:fldChar w:fldCharType="begin"/>
          </w:r>
          <w:r>
            <w:instrText xml:space="preserve"> CITATION ЖИГ22 \l 1049 </w:instrText>
          </w:r>
          <w:r>
            <w:fldChar w:fldCharType="separate"/>
          </w:r>
          <w:r w:rsidR="00D72AD9">
            <w:rPr>
              <w:noProof/>
            </w:rPr>
            <w:t>[10]</w:t>
          </w:r>
          <w:r>
            <w:fldChar w:fldCharType="end"/>
          </w:r>
        </w:sdtContent>
      </w:sdt>
      <w:r w:rsidRPr="004601CE">
        <w:t xml:space="preserve">, а время жизни низших возбужденных триплетных состояний для некоторых </w:t>
      </w:r>
      <w:proofErr w:type="spellStart"/>
      <w:r w:rsidRPr="004601CE">
        <w:t>бензофенонов</w:t>
      </w:r>
      <w:proofErr w:type="spellEnd"/>
      <w:r w:rsidRPr="004601CE">
        <w:t xml:space="preserve"> и хинонов больше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с</m:t>
        </m:r>
      </m:oMath>
      <w:r>
        <w:t xml:space="preserve"> </w:t>
      </w:r>
      <w:r w:rsidR="007815EF">
        <w:t xml:space="preserve"> </w:t>
      </w:r>
      <w:sdt>
        <w:sdtPr>
          <w:id w:val="2075550562"/>
          <w:citation/>
        </w:sdtPr>
        <w:sdtContent>
          <w:r w:rsidR="007815EF">
            <w:fldChar w:fldCharType="begin"/>
          </w:r>
          <w:r w:rsidR="007815EF">
            <w:instrText xml:space="preserve"> CITATION Cal65 \l 1049 </w:instrText>
          </w:r>
          <w:r w:rsidR="007815EF">
            <w:fldChar w:fldCharType="separate"/>
          </w:r>
          <w:r w:rsidR="00D72AD9">
            <w:rPr>
              <w:noProof/>
            </w:rPr>
            <w:t>[12]</w:t>
          </w:r>
          <w:r w:rsidR="007815EF">
            <w:fldChar w:fldCharType="end"/>
          </w:r>
        </w:sdtContent>
      </w:sdt>
      <w:r>
        <w:t xml:space="preserve">: </w:t>
      </w:r>
      <w:r w:rsidRPr="001A48D4">
        <w:t>9,10-</w:t>
      </w:r>
      <w:r>
        <w:t>ф</w:t>
      </w:r>
      <w:r w:rsidRPr="004601CE">
        <w:t>енантренхинона</w:t>
      </w:r>
      <w:r>
        <w:t xml:space="preserve"> -</w:t>
      </w:r>
      <w:r w:rsidRPr="004601CE">
        <w:t xml:space="preserve"> около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5*10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hAnsi="Cambria Math"/>
          </w:rPr>
          <m:t>с</m:t>
        </m:r>
      </m:oMath>
      <w:r>
        <w:t xml:space="preserve"> </w:t>
      </w:r>
      <w:r w:rsidR="007815EF">
        <w:t xml:space="preserve"> </w:t>
      </w:r>
      <w:sdt>
        <w:sdtPr>
          <w:id w:val="744605672"/>
          <w:citation/>
        </w:sdtPr>
        <w:sdtContent>
          <w:r w:rsidR="009664A6">
            <w:fldChar w:fldCharType="begin"/>
          </w:r>
          <w:r w:rsidR="00A946F6">
            <w:instrText xml:space="preserve">CITATION Car69 \l 1049 </w:instrText>
          </w:r>
          <w:r w:rsidR="009664A6">
            <w:fldChar w:fldCharType="separate"/>
          </w:r>
          <w:r w:rsidR="00D72AD9">
            <w:rPr>
              <w:noProof/>
            </w:rPr>
            <w:t>[13]</w:t>
          </w:r>
          <w:r w:rsidR="009664A6">
            <w:fldChar w:fldCharType="end"/>
          </w:r>
        </w:sdtContent>
      </w:sdt>
      <w:r>
        <w:t xml:space="preserve">, </w:t>
      </w:r>
      <w:r w:rsidRPr="00B31157">
        <w:t>тетрахлор-бензохинона-1,4 (пара-</w:t>
      </w:r>
      <w:proofErr w:type="spellStart"/>
      <w:r w:rsidRPr="00B31157">
        <w:t>хлоранила</w:t>
      </w:r>
      <w:proofErr w:type="spellEnd"/>
      <w:r w:rsidRPr="00B31157">
        <w:t>)</w:t>
      </w:r>
      <w:r>
        <w:t xml:space="preserve"> – </w:t>
      </w:r>
      <w:sdt>
        <w:sdtPr>
          <w:id w:val="1091889601"/>
          <w:citation/>
        </w:sdtPr>
        <w:sdtContent>
          <w:r w:rsidR="009664A6">
            <w:fldChar w:fldCharType="begin"/>
          </w:r>
          <w:r w:rsidR="00A946F6">
            <w:instrText xml:space="preserve">CITATION Rat97 \l 1049 </w:instrText>
          </w:r>
          <w:r w:rsidR="009664A6">
            <w:fldChar w:fldCharType="separate"/>
          </w:r>
          <w:r w:rsidR="00D72AD9">
            <w:rPr>
              <w:noProof/>
            </w:rPr>
            <w:t>[14]</w:t>
          </w:r>
          <w:r w:rsidR="009664A6">
            <w:fldChar w:fldCharType="end"/>
          </w:r>
        </w:sdtContent>
      </w:sdt>
      <w:r>
        <w:t xml:space="preserve">, </w:t>
      </w:r>
      <w:proofErr w:type="spellStart"/>
      <w:r>
        <w:t>б</w:t>
      </w:r>
      <w:r w:rsidRPr="00B31157">
        <w:t>ензофенона</w:t>
      </w:r>
      <w:proofErr w:type="spellEnd"/>
      <w:r>
        <w:t xml:space="preserve"> – около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с</m:t>
        </m:r>
      </m:oMath>
      <w:r>
        <w:t xml:space="preserve"> </w:t>
      </w:r>
      <w:sdt>
        <w:sdtPr>
          <w:id w:val="-1315798683"/>
          <w:citation/>
        </w:sdtPr>
        <w:sdtContent>
          <w:r w:rsidR="009664A6">
            <w:fldChar w:fldCharType="begin"/>
          </w:r>
          <w:r w:rsidR="009664A6">
            <w:instrText xml:space="preserve"> CITATION Бек76 \l 1049 </w:instrText>
          </w:r>
          <w:r w:rsidR="009664A6">
            <w:fldChar w:fldCharType="separate"/>
          </w:r>
          <w:r w:rsidR="00D72AD9">
            <w:rPr>
              <w:noProof/>
            </w:rPr>
            <w:t>[15]</w:t>
          </w:r>
          <w:r w:rsidR="009664A6">
            <w:fldChar w:fldCharType="end"/>
          </w:r>
        </w:sdtContent>
      </w:sdt>
      <w:r>
        <w:t>. Б</w:t>
      </w:r>
      <w:r w:rsidRPr="004601CE">
        <w:t>ольшое время жизни</w:t>
      </w:r>
      <w:r>
        <w:t xml:space="preserve"> </w:t>
      </w:r>
      <w:proofErr w:type="spellStart"/>
      <w:r w:rsidRPr="004601CE">
        <w:t>фотовозбужденного</w:t>
      </w:r>
      <w:proofErr w:type="spellEnd"/>
      <w:r w:rsidRPr="004601CE">
        <w:t xml:space="preserve"> акцептора</w:t>
      </w:r>
      <w:r>
        <w:t xml:space="preserve"> в триплетном состоянии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 w:rsidRPr="004601CE">
        <w:t xml:space="preserve"> </w:t>
      </w:r>
      <w:r>
        <w:t xml:space="preserve">и </w:t>
      </w:r>
      <w:proofErr w:type="spellStart"/>
      <w:r w:rsidRPr="004601CE">
        <w:t>бирадикальн</w:t>
      </w:r>
      <w:r>
        <w:t>ое</w:t>
      </w:r>
      <w:proofErr w:type="spellEnd"/>
      <w:r w:rsidRPr="004601CE">
        <w:t xml:space="preserve"> распределение электронов в карбонильной группе</w:t>
      </w:r>
      <w:r>
        <w:t xml:space="preserve"> </w:t>
      </w:r>
      <w:r w:rsidRPr="004601CE">
        <w:t>делает их очень активными в реакциях фотовосстановления.</w:t>
      </w:r>
      <w:r>
        <w:t xml:space="preserve"> Конверсия с расположенных выше энергетических уровней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>
        <w:t xml:space="preserve"> реакционное состояние происходит с квантовым выходом близким к единице </w:t>
      </w:r>
      <w:sdt>
        <w:sdtPr>
          <w:id w:val="1183940911"/>
          <w:citation/>
        </w:sdtPr>
        <w:sdtContent>
          <w:r w:rsidR="00705F91">
            <w:fldChar w:fldCharType="begin"/>
          </w:r>
          <w:r w:rsidR="00A946F6">
            <w:instrText xml:space="preserve">CITATION Вал72 \l 1049 </w:instrText>
          </w:r>
          <w:r w:rsidR="00705F91">
            <w:fldChar w:fldCharType="separate"/>
          </w:r>
          <w:r w:rsidR="00D72AD9">
            <w:rPr>
              <w:noProof/>
            </w:rPr>
            <w:t>[16]</w:t>
          </w:r>
          <w:r w:rsidR="00705F91">
            <w:fldChar w:fldCharType="end"/>
          </w:r>
        </w:sdtContent>
      </w:sdt>
      <w:r>
        <w:t>. Низшим возбужденным состоянием большинства пара-</w:t>
      </w:r>
      <w:proofErr w:type="spellStart"/>
      <w:r>
        <w:t>бензохинонов</w:t>
      </w:r>
      <w:proofErr w:type="spellEnd"/>
      <w:r>
        <w:t xml:space="preserve"> и </w:t>
      </w:r>
      <w:proofErr w:type="spellStart"/>
      <w:r>
        <w:t>камфорохинона</w:t>
      </w:r>
      <w:proofErr w:type="spellEnd"/>
      <w:r>
        <w:t xml:space="preserve"> является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nπ*</m:t>
            </m:r>
          </m:sub>
        </m:sSub>
      </m:oMath>
      <w:r>
        <w:t xml:space="preserve"> состояние </w:t>
      </w:r>
      <w:sdt>
        <w:sdtPr>
          <w:id w:val="2012025708"/>
          <w:citation/>
        </w:sdtPr>
        <w:sdtContent>
          <w:r>
            <w:fldChar w:fldCharType="begin"/>
          </w:r>
          <w:r w:rsidR="00C90AFF">
            <w:instrText xml:space="preserve">CITATION Чер06 \l 1049 </w:instrText>
          </w:r>
          <w:r>
            <w:fldChar w:fldCharType="separate"/>
          </w:r>
          <w:r w:rsidR="00D72AD9">
            <w:rPr>
              <w:noProof/>
            </w:rPr>
            <w:t>[9]</w:t>
          </w:r>
          <w:r>
            <w:fldChar w:fldCharType="end"/>
          </w:r>
        </w:sdtContent>
      </w:sdt>
      <w:r>
        <w:t>.</w:t>
      </w:r>
    </w:p>
    <w:p w14:paraId="617E4FDF" w14:textId="77777777" w:rsidR="00841974" w:rsidRDefault="00841974" w:rsidP="00841974">
      <w:pPr>
        <w:pStyle w:val="a5"/>
      </w:pPr>
      <w:r>
        <w:t>Константа скорости дезактивации триплетов о-</w:t>
      </w:r>
      <w:proofErr w:type="spellStart"/>
      <w:r>
        <w:t>бензохинонов</w:t>
      </w:r>
      <w:proofErr w:type="spellEnd"/>
      <w:r>
        <w:t xml:space="preserve"> в основное состояние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равна в толуоле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3.0*10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для 3,5-ди-трет-бутилбензохинона-1,2 и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2.0*10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t xml:space="preserve"> для 3,6-ди-трет-бутилбензохинона-1,2. Наблюдается также тушение триплетных состояний орто-бензохинонов в присутствии Н-доноров (пирокатехинов и диэтиланилина), которое происходит за счет реакции отрыва водорода от молекул DH с образованием радикалов </w:t>
      </w:r>
      <m:oMath>
        <m:r>
          <w:rPr>
            <w:rFonts w:ascii="Cambria Math" w:hAnsi="Cambria Math"/>
          </w:rPr>
          <m:t>o-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QН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>и</w:t>
      </w:r>
      <w:r w:rsidRPr="00F113BC">
        <w:t xml:space="preserve">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 w:rsidRPr="00F113BC">
        <w:t>.</w:t>
      </w:r>
      <w:r>
        <w:t xml:space="preserve"> Так как достоверных данных о последовательности реакций в источниках не найдено, предположительно константы скорости этих же процессов примерно равны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2.0*10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- 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3.0*10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с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Pr="009D63E9">
        <w:rPr>
          <w:iCs/>
        </w:rPr>
        <w:t>.</w:t>
      </w:r>
    </w:p>
    <w:p w14:paraId="45CAFEF8" w14:textId="77777777" w:rsidR="00841974" w:rsidRPr="00F113BC" w:rsidRDefault="00841974" w:rsidP="00841974">
      <w:pPr>
        <w:pStyle w:val="31"/>
      </w:pPr>
      <w:bookmarkStart w:id="10" w:name="_Hlk134744485"/>
      <w:bookmarkEnd w:id="6"/>
      <w:bookmarkEnd w:id="9"/>
      <w:commentRangeStart w:id="11"/>
      <w:r>
        <w:t>Промежуточные состояния</w:t>
      </w:r>
      <w:commentRangeEnd w:id="11"/>
      <w:r w:rsidR="00695AD2">
        <w:rPr>
          <w:rStyle w:val="afa"/>
          <w:rFonts w:eastAsia="SimSun" w:cstheme="minorBidi"/>
          <w:b w:val="0"/>
          <w:color w:val="auto"/>
          <w:lang w:eastAsia="en-US"/>
        </w:rPr>
        <w:commentReference w:id="11"/>
      </w:r>
    </w:p>
    <w:p w14:paraId="17A44B95" w14:textId="16796310" w:rsidR="00841974" w:rsidRDefault="00841974" w:rsidP="00705F91">
      <w:pPr>
        <w:pStyle w:val="a5"/>
      </w:pPr>
      <w:r w:rsidRPr="00862AA4">
        <w:t xml:space="preserve">Перенос электрона или водорода осуществляется в комплексе столкновения </w:t>
      </w:r>
      <w:r>
        <w:t xml:space="preserve">- </w:t>
      </w:r>
      <w:r w:rsidRPr="00862AA4">
        <w:t xml:space="preserve">КС, который состоит из </w:t>
      </w:r>
      <w:proofErr w:type="spellStart"/>
      <w:r w:rsidRPr="00862AA4">
        <w:t>фотовозбужденной</w:t>
      </w:r>
      <w:proofErr w:type="spellEnd"/>
      <w:r w:rsidRPr="00862AA4">
        <w:t xml:space="preserve"> молекулы соединения с карбонильной группой и молекулы донора водорода в основном состоянии</w:t>
      </w:r>
      <w:sdt>
        <w:sdtPr>
          <w:id w:val="-2041663472"/>
          <w:citation/>
        </w:sdtPr>
        <w:sdtContent>
          <w:r w:rsidR="009664A6">
            <w:fldChar w:fldCharType="begin"/>
          </w:r>
          <w:r w:rsidR="00A946F6">
            <w:rPr>
              <w:highlight w:val="yellow"/>
            </w:rPr>
            <w:instrText xml:space="preserve">CITATION Rat97 \l 1049 </w:instrText>
          </w:r>
          <w:r w:rsidR="009664A6">
            <w:fldChar w:fldCharType="separate"/>
          </w:r>
          <w:r w:rsidR="00D72AD9">
            <w:rPr>
              <w:noProof/>
              <w:highlight w:val="yellow"/>
            </w:rPr>
            <w:t xml:space="preserve"> </w:t>
          </w:r>
          <w:r w:rsidR="00D72AD9" w:rsidRPr="00D72AD9">
            <w:rPr>
              <w:noProof/>
              <w:highlight w:val="yellow"/>
            </w:rPr>
            <w:t>[14]</w:t>
          </w:r>
          <w:r w:rsidR="009664A6">
            <w:fldChar w:fldCharType="end"/>
          </w:r>
        </w:sdtContent>
      </w:sdt>
      <w:r w:rsidRPr="00862AA4">
        <w:t>. Термин «комплекс столкновения», употребленный авторами</w:t>
      </w:r>
      <w:sdt>
        <w:sdtPr>
          <w:id w:val="700063052"/>
          <w:citation/>
        </w:sdtPr>
        <w:sdtContent>
          <w:r w:rsidR="009664A6">
            <w:fldChar w:fldCharType="begin"/>
          </w:r>
          <w:r w:rsidR="00A946F6">
            <w:instrText xml:space="preserve">CITATION Rat97 \l 1049 </w:instrText>
          </w:r>
          <w:r w:rsidR="009664A6">
            <w:fldChar w:fldCharType="separate"/>
          </w:r>
          <w:r w:rsidR="00D72AD9">
            <w:rPr>
              <w:noProof/>
            </w:rPr>
            <w:t xml:space="preserve"> [14]</w:t>
          </w:r>
          <w:r w:rsidR="009664A6">
            <w:fldChar w:fldCharType="end"/>
          </w:r>
        </w:sdtContent>
      </w:sdt>
      <w:r w:rsidRPr="00862AA4">
        <w:t xml:space="preserve">, имеет тот же смысл, что и термин «триплетный </w:t>
      </w:r>
      <w:proofErr w:type="spellStart"/>
      <w:r w:rsidRPr="00862AA4">
        <w:t>эксиплекс</w:t>
      </w:r>
      <w:proofErr w:type="spellEnd"/>
      <w:r w:rsidRPr="00862AA4">
        <w:t xml:space="preserve">»: «комплекс определенного стехиометрического состава, сформированный возбужденной молекулой и одной или несколькими молекулами в основном состоянии» </w:t>
      </w:r>
      <w:sdt>
        <w:sdtPr>
          <w:id w:val="-1867133681"/>
          <w:citation/>
        </w:sdtPr>
        <w:sdtContent>
          <w:r w:rsidR="00705F91">
            <w:fldChar w:fldCharType="begin"/>
          </w:r>
          <w:r w:rsidR="00A946F6">
            <w:instrText xml:space="preserve">CITATION Bar75 \l 1033 </w:instrText>
          </w:r>
          <w:r w:rsidR="00705F91">
            <w:fldChar w:fldCharType="separate"/>
          </w:r>
          <w:r w:rsidR="00D72AD9">
            <w:rPr>
              <w:noProof/>
            </w:rPr>
            <w:t>[17]</w:t>
          </w:r>
          <w:r w:rsidR="00705F91">
            <w:fldChar w:fldCharType="end"/>
          </w:r>
        </w:sdtContent>
      </w:sdt>
      <w:r w:rsidRPr="00862AA4">
        <w:t>.</w:t>
      </w:r>
      <w:r>
        <w:t xml:space="preserve"> Перенос водорода происходит как последовательный процесс переноса электрона и протона. Такой механизм предполагался авторами ряда работ </w:t>
      </w:r>
      <w:sdt>
        <w:sdtPr>
          <w:id w:val="1378826339"/>
          <w:citation/>
        </w:sdtPr>
        <w:sdtContent>
          <w:r w:rsidR="001669FC">
            <w:fldChar w:fldCharType="begin"/>
          </w:r>
          <w:r w:rsidR="00BB6C23">
            <w:instrText xml:space="preserve">CITATION JMB67 \l 1033 </w:instrText>
          </w:r>
          <w:r w:rsidR="001669FC">
            <w:fldChar w:fldCharType="separate"/>
          </w:r>
          <w:r w:rsidR="00D72AD9">
            <w:rPr>
              <w:noProof/>
            </w:rPr>
            <w:t>[18]</w:t>
          </w:r>
          <w:r w:rsidR="001669FC">
            <w:fldChar w:fldCharType="end"/>
          </w:r>
        </w:sdtContent>
      </w:sdt>
      <w:r w:rsidRPr="009D32C9">
        <w:rPr>
          <w:highlight w:val="yellow"/>
        </w:rPr>
        <w:t>,</w:t>
      </w:r>
      <w:sdt>
        <w:sdtPr>
          <w:rPr>
            <w:highlight w:val="yellow"/>
          </w:rPr>
          <w:id w:val="-438844018"/>
          <w:citation/>
        </w:sdtPr>
        <w:sdtContent>
          <w:r w:rsidR="00705F91">
            <w:rPr>
              <w:highlight w:val="yellow"/>
            </w:rPr>
            <w:fldChar w:fldCharType="begin"/>
          </w:r>
          <w:r w:rsidR="00A946F6">
            <w:rPr>
              <w:highlight w:val="yellow"/>
            </w:rPr>
            <w:instrText xml:space="preserve">CITATION Вал72 \l 1049 </w:instrText>
          </w:r>
          <w:r w:rsidR="00705F91">
            <w:rPr>
              <w:highlight w:val="yellow"/>
            </w:rPr>
            <w:fldChar w:fldCharType="separate"/>
          </w:r>
          <w:r w:rsidR="00D72AD9">
            <w:rPr>
              <w:noProof/>
              <w:highlight w:val="yellow"/>
            </w:rPr>
            <w:t xml:space="preserve"> </w:t>
          </w:r>
          <w:r w:rsidR="00D72AD9" w:rsidRPr="00D72AD9">
            <w:rPr>
              <w:noProof/>
              <w:highlight w:val="yellow"/>
            </w:rPr>
            <w:t>[16]</w:t>
          </w:r>
          <w:r w:rsidR="00705F91">
            <w:rPr>
              <w:highlight w:val="yellow"/>
            </w:rPr>
            <w:fldChar w:fldCharType="end"/>
          </w:r>
        </w:sdtContent>
      </w:sdt>
      <w:r w:rsidR="00705F91" w:rsidRPr="009D32C9">
        <w:rPr>
          <w:highlight w:val="yellow"/>
        </w:rPr>
        <w:t xml:space="preserve"> </w:t>
      </w:r>
      <w:r w:rsidRPr="009D32C9">
        <w:rPr>
          <w:highlight w:val="yellow"/>
        </w:rPr>
        <w:t>,37-39,</w:t>
      </w:r>
      <w:sdt>
        <w:sdtPr>
          <w:rPr>
            <w:highlight w:val="yellow"/>
          </w:rPr>
          <w:id w:val="-152215461"/>
          <w:citation/>
        </w:sdtPr>
        <w:sdtContent>
          <w:r w:rsidR="00BB6C23">
            <w:rPr>
              <w:highlight w:val="yellow"/>
            </w:rPr>
            <w:fldChar w:fldCharType="begin"/>
          </w:r>
          <w:r w:rsidR="00A946F6">
            <w:rPr>
              <w:highlight w:val="yellow"/>
            </w:rPr>
            <w:instrText xml:space="preserve">CITATION Ari72 \l 1049 </w:instrText>
          </w:r>
          <w:r w:rsidR="00BB6C23">
            <w:rPr>
              <w:highlight w:val="yellow"/>
            </w:rPr>
            <w:fldChar w:fldCharType="separate"/>
          </w:r>
          <w:r w:rsidR="00D72AD9">
            <w:rPr>
              <w:noProof/>
              <w:highlight w:val="yellow"/>
            </w:rPr>
            <w:t xml:space="preserve"> </w:t>
          </w:r>
          <w:r w:rsidR="00D72AD9" w:rsidRPr="00D72AD9">
            <w:rPr>
              <w:noProof/>
              <w:highlight w:val="yellow"/>
            </w:rPr>
            <w:t>[19]</w:t>
          </w:r>
          <w:r w:rsidR="00BB6C23">
            <w:rPr>
              <w:highlight w:val="yellow"/>
            </w:rPr>
            <w:fldChar w:fldCharType="end"/>
          </w:r>
        </w:sdtContent>
      </w:sdt>
      <w:r w:rsidR="00D72AD9" w:rsidRPr="009D32C9">
        <w:rPr>
          <w:highlight w:val="yellow"/>
        </w:rPr>
        <w:t xml:space="preserve"> </w:t>
      </w:r>
      <w:r w:rsidRPr="009D32C9">
        <w:rPr>
          <w:highlight w:val="yellow"/>
        </w:rPr>
        <w:t>,</w:t>
      </w:r>
      <w:r>
        <w:t xml:space="preserve"> однако доказан он был сравнительно не так давно при исследовании методом пикосекундного фотолиза системы </w:t>
      </w:r>
      <w:proofErr w:type="spellStart"/>
      <w:r>
        <w:t>бензофенон</w:t>
      </w:r>
      <w:proofErr w:type="spellEnd"/>
      <w:r>
        <w:t xml:space="preserve"> - N,N-</w:t>
      </w:r>
      <w:proofErr w:type="spellStart"/>
      <w:r>
        <w:t>диметиланилин</w:t>
      </w:r>
      <w:proofErr w:type="spellEnd"/>
      <w:r>
        <w:t xml:space="preserve"> </w:t>
      </w:r>
      <w:sdt>
        <w:sdtPr>
          <w:id w:val="4877569"/>
          <w:citation/>
        </w:sdtPr>
        <w:sdtContent>
          <w:r w:rsidR="005206D7">
            <w:fldChar w:fldCharType="begin"/>
          </w:r>
          <w:r w:rsidR="00A946F6">
            <w:instrText xml:space="preserve">CITATION Pet \l 1033 </w:instrText>
          </w:r>
          <w:r w:rsidR="005206D7">
            <w:fldChar w:fldCharType="separate"/>
          </w:r>
          <w:r w:rsidR="00D72AD9">
            <w:rPr>
              <w:noProof/>
            </w:rPr>
            <w:t>[20]</w:t>
          </w:r>
          <w:r w:rsidR="005206D7">
            <w:fldChar w:fldCharType="end"/>
          </w:r>
        </w:sdtContent>
      </w:sdt>
      <w:r w:rsidR="005206D7" w:rsidRPr="005206D7">
        <w:t xml:space="preserve">, </w:t>
      </w:r>
      <w:sdt>
        <w:sdtPr>
          <w:rPr>
            <w:lang w:val="en-US"/>
          </w:rPr>
          <w:id w:val="-1265697005"/>
          <w:citation/>
        </w:sdtPr>
        <w:sdtContent>
          <w:r w:rsidR="005206D7">
            <w:rPr>
              <w:lang w:val="en-US"/>
            </w:rPr>
            <w:fldChar w:fldCharType="begin"/>
          </w:r>
          <w:r w:rsidR="00A946F6">
            <w:instrText xml:space="preserve">CITATION Miy90 \l 1033 </w:instrText>
          </w:r>
          <w:r w:rsidR="005206D7">
            <w:rPr>
              <w:lang w:val="en-US"/>
            </w:rPr>
            <w:fldChar w:fldCharType="separate"/>
          </w:r>
          <w:r w:rsidR="00D72AD9">
            <w:rPr>
              <w:noProof/>
            </w:rPr>
            <w:t>[21]</w:t>
          </w:r>
          <w:r w:rsidR="005206D7">
            <w:rPr>
              <w:lang w:val="en-US"/>
            </w:rPr>
            <w:fldChar w:fldCharType="end"/>
          </w:r>
        </w:sdtContent>
      </w:sdt>
      <w:r w:rsidR="005206D7" w:rsidRPr="005206D7">
        <w:t xml:space="preserve"> </w:t>
      </w:r>
      <w:r>
        <w:t xml:space="preserve">и пары </w:t>
      </w:r>
      <w:proofErr w:type="spellStart"/>
      <w:r>
        <w:t>бензофенон</w:t>
      </w:r>
      <w:proofErr w:type="spellEnd"/>
      <w:r>
        <w:t xml:space="preserve"> – N,N-</w:t>
      </w:r>
      <w:proofErr w:type="spellStart"/>
      <w:r>
        <w:t>диэтиланилин</w:t>
      </w:r>
      <w:proofErr w:type="spellEnd"/>
      <w:sdt>
        <w:sdtPr>
          <w:id w:val="-1004209595"/>
          <w:citation/>
        </w:sdtPr>
        <w:sdtContent>
          <w:r w:rsidR="005206D7">
            <w:fldChar w:fldCharType="begin"/>
          </w:r>
          <w:r w:rsidR="00A946F6">
            <w:instrText xml:space="preserve">CITATION Dev91 \l 1033 </w:instrText>
          </w:r>
          <w:r w:rsidR="005206D7">
            <w:fldChar w:fldCharType="separate"/>
          </w:r>
          <w:r w:rsidR="00D72AD9">
            <w:rPr>
              <w:noProof/>
            </w:rPr>
            <w:t xml:space="preserve"> [22]</w:t>
          </w:r>
          <w:r w:rsidR="005206D7">
            <w:fldChar w:fldCharType="end"/>
          </w:r>
        </w:sdtContent>
      </w:sdt>
      <w:r w:rsidRPr="005206D7">
        <w:t>.</w:t>
      </w:r>
      <w:r>
        <w:t xml:space="preserve"> Такой процесс описывается </w:t>
      </w:r>
      <w:commentRangeStart w:id="12"/>
      <w:r>
        <w:t>схемой</w:t>
      </w:r>
      <w:commentRangeEnd w:id="12"/>
      <w:r>
        <w:rPr>
          <w:rStyle w:val="afa"/>
          <w:rFonts w:eastAsia="SimSun" w:cstheme="minorBidi"/>
          <w:color w:val="auto"/>
          <w:lang w:eastAsia="en-US"/>
        </w:rPr>
        <w:commentReference w:id="12"/>
      </w:r>
      <w:r>
        <w:t>:</w:t>
      </w:r>
    </w:p>
    <w:p w14:paraId="14F464A7" w14:textId="77777777" w:rsidR="00841974" w:rsidRDefault="00841974" w:rsidP="00841974">
      <w:pPr>
        <w:pStyle w:val="a5"/>
      </w:pPr>
      <w:r>
        <w:rPr>
          <w:noProof/>
        </w:rPr>
        <mc:AlternateContent>
          <mc:Choice Requires="wpg">
            <w:drawing>
              <wp:inline distT="0" distB="0" distL="0" distR="0" wp14:anchorId="74E0959E" wp14:editId="66D8BF03">
                <wp:extent cx="5557520" cy="1889760"/>
                <wp:effectExtent l="0" t="0" r="5080" b="0"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7520" cy="1889760"/>
                          <a:chOff x="0" y="0"/>
                          <a:chExt cx="5557520" cy="1889760"/>
                        </a:xfrm>
                      </wpg:grpSpPr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7520" cy="16630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Надпись 7"/>
                        <wps:cNvSpPr txBox="1"/>
                        <wps:spPr>
                          <a:xfrm>
                            <a:off x="0" y="1718945"/>
                            <a:ext cx="555752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869B1B" w14:textId="0D970847" w:rsidR="00377583" w:rsidRPr="00596DA9" w:rsidRDefault="00377583" w:rsidP="00841974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13" w:name="_Ref134726767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bookmarkEnd w:id="13"/>
                              <w:r>
                                <w:t>. Механизм последовательного переноса водорода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E0959E" id="Группа 8" o:spid="_x0000_s1029" style="width:437.6pt;height:148.8pt;mso-position-horizontal-relative:char;mso-position-vertical-relative:line" coordsize="55575,188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">
                <v:shape id="Рисунок 6" o:spid="_x0000_s1030" type="#_x0000_t75" style="position:absolute;width:55575;height:16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">
                  <v:imagedata r:id="rId14" o:title=""/>
                </v:shape>
                <v:shape id="Надпись 7" o:spid="_x0000_s1031" type="#_x0000_t202" style="position:absolute;top:17189;width:55575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" stroked="f">
                  <v:textbox style="mso-fit-shape-to-text:t" inset="0,0,0,0">
                    <w:txbxContent>
                      <w:p w14:paraId="5F869B1B" w14:textId="0D970847" w:rsidR="00377583" w:rsidRPr="00596DA9" w:rsidRDefault="00377583" w:rsidP="00841974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14" w:name="_Ref134726767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2</w:t>
                          </w:r>
                        </w:fldSimple>
                        <w:bookmarkEnd w:id="14"/>
                        <w:r>
                          <w:t>. Механизм последовательного переноса водорода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EC6261E" w14:textId="77777777" w:rsidR="00841974" w:rsidRPr="009D32C9" w:rsidRDefault="00841974" w:rsidP="00841974">
      <w:pPr>
        <w:pStyle w:val="a5"/>
        <w:rPr>
          <w:strike/>
        </w:rPr>
      </w:pPr>
      <w:commentRangeStart w:id="15"/>
      <w:r w:rsidRPr="009D32C9">
        <w:rPr>
          <w:strike/>
        </w:rPr>
        <w:t>В совокупности процессы: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841974" w:rsidRPr="009D32C9" w14:paraId="0A6F26B9" w14:textId="77777777" w:rsidTr="00FE0519">
        <w:tc>
          <w:tcPr>
            <w:tcW w:w="500" w:type="pct"/>
          </w:tcPr>
          <w:p w14:paraId="12B149BB" w14:textId="77777777" w:rsidR="00841974" w:rsidRPr="009D32C9" w:rsidRDefault="00841974" w:rsidP="00FE0519">
            <w:pPr>
              <w:pStyle w:val="a5"/>
              <w:rPr>
                <w:strike/>
              </w:rPr>
            </w:pPr>
          </w:p>
        </w:tc>
        <w:tc>
          <w:tcPr>
            <w:tcW w:w="4000" w:type="pct"/>
          </w:tcPr>
          <w:tbl>
            <w:tblPr>
              <w:tblStyle w:val="af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345"/>
              <w:gridCol w:w="802"/>
            </w:tblGrid>
            <w:tr w:rsidR="00841974" w:rsidRPr="009D32C9" w14:paraId="35135A06" w14:textId="77777777" w:rsidTr="00FE0519">
              <w:tc>
                <w:tcPr>
                  <w:tcW w:w="7345" w:type="dxa"/>
                </w:tcPr>
                <w:p w14:paraId="36665616" w14:textId="77777777" w:rsidR="00841974" w:rsidRPr="009D32C9" w:rsidRDefault="00377583" w:rsidP="00FE0519">
                  <w:pPr>
                    <w:pStyle w:val="a5"/>
                    <w:ind w:firstLine="0"/>
                    <w:rPr>
                      <w:strike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strike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trike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trike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trike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trike/>
                          <w:lang w:val="en-US"/>
                        </w:rPr>
                        <m:t xml:space="preserve">…DH) →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trike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trike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trike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strike/>
                                </w:rPr>
                                <m:t>Q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trike/>
                                </w:rPr>
                                <m:t>•-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trike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trike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trike/>
                                </w:rPr>
                                <m:t>DН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trike/>
                                </w:rPr>
                                <m:t>•+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trike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trike/>
                            </w:rPr>
                            <m:t>*</m:t>
                          </m:r>
                        </m:sup>
                      </m:sSup>
                    </m:oMath>
                  </m:oMathPara>
                </w:p>
                <w:p w14:paraId="0F016AF4" w14:textId="77777777" w:rsidR="00841974" w:rsidRPr="009D32C9" w:rsidRDefault="00377583" w:rsidP="00FE0519">
                  <w:pPr>
                    <w:pStyle w:val="a5"/>
                    <w:ind w:firstLine="0"/>
                    <w:rPr>
                      <w:strike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strike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trike/>
                            </w:rPr>
                            <m:t>(Q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trike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trike/>
                          <w:lang w:val="en-US"/>
                        </w:rPr>
                        <m:t xml:space="preserve">...DH) →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trike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trike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trike/>
                                </w:rPr>
                                <m:t>(Q</m:t>
                              </m:r>
                              <m:r>
                                <w:rPr>
                                  <w:rFonts w:ascii="Cambria Math" w:hAnsi="Cambria Math"/>
                                  <w:strike/>
                                  <w:lang w:val="en-US"/>
                                </w:rPr>
                                <m:t>H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trike/>
                                </w:rPr>
                                <m:t>•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trike/>
                            </w:rPr>
                            <m:t>...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trike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trike/>
                                </w:rPr>
                                <m:t>D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trike/>
                                </w:rPr>
                                <m:t>•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trike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trike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  <w:strike/>
                        </w:rPr>
                        <m:t xml:space="preserve">   </m:t>
                      </m:r>
                    </m:oMath>
                  </m:oMathPara>
                </w:p>
              </w:tc>
              <w:tc>
                <w:tcPr>
                  <w:tcW w:w="802" w:type="dxa"/>
                  <w:vAlign w:val="center"/>
                </w:tcPr>
                <w:p w14:paraId="4470C7C4" w14:textId="77777777" w:rsidR="00841974" w:rsidRPr="009D32C9" w:rsidRDefault="00377583" w:rsidP="00FE0519">
                  <w:pPr>
                    <w:pStyle w:val="a5"/>
                    <w:jc w:val="center"/>
                    <w:rPr>
                      <w:i/>
                      <w:strike/>
                      <w:lang w:val="en-US"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trike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trike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trike/>
                            </w:rPr>
                            <m:t>e</m:t>
                          </m:r>
                        </m:sub>
                      </m:sSub>
                    </m:oMath>
                  </m:oMathPara>
                </w:p>
                <w:p w14:paraId="35AC7BBA" w14:textId="77777777" w:rsidR="00841974" w:rsidRPr="009D32C9" w:rsidRDefault="00377583" w:rsidP="00FE0519">
                  <w:pPr>
                    <w:pStyle w:val="a5"/>
                    <w:ind w:firstLine="0"/>
                    <w:jc w:val="center"/>
                    <w:rPr>
                      <w:strike/>
                    </w:rPr>
                  </w:pPr>
                  <m:oMathPara>
                    <m:oMathParaPr>
                      <m:jc m:val="left"/>
                    </m:oMathParaP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trike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trike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trike/>
                            </w:rPr>
                            <m:t>H</m:t>
                          </m:r>
                        </m:sub>
                      </m:sSub>
                    </m:oMath>
                  </m:oMathPara>
                </w:p>
              </w:tc>
            </w:tr>
          </w:tbl>
          <w:p w14:paraId="42716EA6" w14:textId="77777777" w:rsidR="00841974" w:rsidRPr="009D32C9" w:rsidRDefault="00841974" w:rsidP="00FE0519">
            <w:pPr>
              <w:pStyle w:val="a5"/>
              <w:ind w:firstLine="0"/>
              <w:rPr>
                <w:i/>
                <w:strike/>
              </w:rPr>
            </w:pPr>
          </w:p>
        </w:tc>
        <w:tc>
          <w:tcPr>
            <w:tcW w:w="500" w:type="pct"/>
            <w:vAlign w:val="center"/>
          </w:tcPr>
          <w:p w14:paraId="14AEA150" w14:textId="77777777" w:rsidR="00841974" w:rsidRPr="009D32C9" w:rsidRDefault="00841974" w:rsidP="00FE0519">
            <w:pPr>
              <w:pStyle w:val="a5"/>
              <w:jc w:val="center"/>
              <w:rPr>
                <w:strike/>
              </w:rPr>
            </w:pPr>
            <w:r w:rsidRPr="009D32C9">
              <w:rPr>
                <w:strike/>
              </w:rPr>
              <w:t>(</w:t>
            </w:r>
            <w:r w:rsidRPr="009D32C9">
              <w:rPr>
                <w:strike/>
              </w:rPr>
              <w:fldChar w:fldCharType="begin"/>
            </w:r>
            <w:r w:rsidRPr="009D32C9">
              <w:rPr>
                <w:strike/>
              </w:rPr>
              <w:instrText xml:space="preserve"> SEQ Формула \*ARABIC </w:instrText>
            </w:r>
            <w:r w:rsidRPr="009D32C9">
              <w:rPr>
                <w:strike/>
              </w:rPr>
              <w:fldChar w:fldCharType="separate"/>
            </w:r>
            <w:r w:rsidRPr="009D32C9">
              <w:rPr>
                <w:strike/>
                <w:noProof/>
              </w:rPr>
              <w:t>2</w:t>
            </w:r>
            <w:r w:rsidRPr="009D32C9">
              <w:rPr>
                <w:strike/>
              </w:rPr>
              <w:fldChar w:fldCharType="end"/>
            </w:r>
            <w:r w:rsidRPr="009D32C9">
              <w:rPr>
                <w:strike/>
              </w:rPr>
              <w:t>)</w:t>
            </w:r>
          </w:p>
        </w:tc>
      </w:tr>
    </w:tbl>
    <w:p w14:paraId="652D4492" w14:textId="389028B2" w:rsidR="00841974" w:rsidRPr="009D32C9" w:rsidRDefault="00841974" w:rsidP="00841974">
      <w:pPr>
        <w:pStyle w:val="a4"/>
        <w:rPr>
          <w:strike/>
        </w:rPr>
      </w:pPr>
      <w:r w:rsidRPr="009D32C9">
        <w:rPr>
          <w:strike/>
        </w:rPr>
        <w:t xml:space="preserve">Характеризуются общей константой скорости </w:t>
      </w:r>
      <m:oMath>
        <m:sSup>
          <m:sSupPr>
            <m:ctrlPr>
              <w:rPr>
                <w:rFonts w:ascii="Cambria Math" w:hAnsi="Cambria Math"/>
                <w:i/>
                <w:strike/>
                <w:szCs w:val="22"/>
              </w:rPr>
            </m:ctrlPr>
          </m:sSupPr>
          <m:e>
            <m:r>
              <w:rPr>
                <w:rFonts w:ascii="Cambria Math" w:hAnsi="Cambria Math"/>
                <w:strike/>
              </w:rPr>
              <m:t>2.0*10</m:t>
            </m:r>
          </m:e>
          <m:sup>
            <m:r>
              <w:rPr>
                <w:rFonts w:ascii="Cambria Math" w:hAnsi="Cambria Math"/>
                <w:strike/>
              </w:rPr>
              <m:t>6</m:t>
            </m:r>
          </m:sup>
        </m:sSup>
        <m:r>
          <w:rPr>
            <w:rFonts w:ascii="Cambria Math" w:hAnsi="Cambria Math"/>
            <w:strike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trike/>
                <w:szCs w:val="22"/>
              </w:rPr>
            </m:ctrlPr>
          </m:sSupPr>
          <m:e>
            <m:r>
              <w:rPr>
                <w:rFonts w:ascii="Cambria Math" w:hAnsi="Cambria Math"/>
                <w:strike/>
              </w:rPr>
              <m:t>с</m:t>
            </m:r>
          </m:e>
          <m:sup>
            <m:r>
              <w:rPr>
                <w:rFonts w:ascii="Cambria Math" w:hAnsi="Cambria Math"/>
                <w:strike/>
              </w:rPr>
              <m:t>-1</m:t>
            </m:r>
          </m:sup>
        </m:sSup>
      </m:oMath>
      <w:r w:rsidRPr="009D32C9">
        <w:rPr>
          <w:strike/>
          <w:szCs w:val="22"/>
        </w:rPr>
        <w:t xml:space="preserve">. Однако в полярном растворителе (ацетонитриле) через 200 нс в спектре наблюдаются только полосы </w:t>
      </w:r>
      <m:oMath>
        <m:sSup>
          <m:sSupPr>
            <m:ctrlPr>
              <w:rPr>
                <w:rFonts w:ascii="Cambria Math" w:hAnsi="Cambria Math"/>
                <w:strike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Q</m:t>
            </m:r>
          </m:e>
          <m:sup>
            <m:r>
              <m:rPr>
                <m:sty m:val="p"/>
              </m:rPr>
              <w:rPr>
                <w:rFonts w:ascii="Cambria Math" w:hAnsi="Cambria Math"/>
                <w:strike/>
              </w:rPr>
              <m:t>•-</m:t>
            </m:r>
          </m:sup>
        </m:sSup>
      </m:oMath>
      <w:r w:rsidRPr="009D32C9">
        <w:rPr>
          <w:strike/>
        </w:rPr>
        <w:t xml:space="preserve">. Квантовый выход образования анион-радикала близок к 1,0. В менее полярных растворителях, например, </w:t>
      </w:r>
      <m:oMath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r>
              <w:rPr>
                <w:rFonts w:ascii="Cambria Math" w:hAnsi="Cambria Math"/>
                <w:strike/>
              </w:rPr>
              <m:t>CCl</m:t>
            </m:r>
          </m:e>
          <m:sub>
            <m:r>
              <w:rPr>
                <w:rFonts w:ascii="Cambria Math" w:hAnsi="Cambria Math"/>
                <w:strike/>
              </w:rPr>
              <m:t>4</m:t>
            </m:r>
          </m:sub>
        </m:sSub>
      </m:oMath>
      <w:r w:rsidRPr="009D32C9">
        <w:rPr>
          <w:strike/>
        </w:rPr>
        <w:t xml:space="preserve">, </w:t>
      </w:r>
      <m:oMath>
        <m:r>
          <w:rPr>
            <w:rFonts w:ascii="Cambria Math" w:hAnsi="Cambria Math"/>
            <w:strike/>
          </w:rPr>
          <m:t>CH</m:t>
        </m:r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r>
              <w:rPr>
                <w:rFonts w:ascii="Cambria Math" w:hAnsi="Cambria Math"/>
                <w:strike/>
              </w:rPr>
              <m:t>Cl</m:t>
            </m:r>
          </m:e>
          <m:sub>
            <m:r>
              <w:rPr>
                <w:rFonts w:ascii="Cambria Math" w:hAnsi="Cambria Math"/>
                <w:strike/>
              </w:rPr>
              <m:t>3</m:t>
            </m:r>
          </m:sub>
        </m:sSub>
      </m:oMath>
      <w:r w:rsidRPr="009D32C9">
        <w:rPr>
          <w:strike/>
        </w:rPr>
        <w:t xml:space="preserve">, </w:t>
      </w:r>
      <m:oMath>
        <m:r>
          <w:rPr>
            <w:rFonts w:ascii="Cambria Math" w:hAnsi="Cambria Math"/>
            <w:strike/>
          </w:rPr>
          <m:t>C</m:t>
        </m:r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r>
              <w:rPr>
                <w:rFonts w:ascii="Cambria Math" w:hAnsi="Cambria Math"/>
                <w:strike/>
              </w:rPr>
              <m:t>H</m:t>
            </m:r>
          </m:e>
          <m:sub>
            <m:r>
              <w:rPr>
                <w:rFonts w:ascii="Cambria Math" w:hAnsi="Cambria Math"/>
                <w:strike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r>
              <w:rPr>
                <w:rFonts w:ascii="Cambria Math" w:hAnsi="Cambria Math"/>
                <w:strike/>
              </w:rPr>
              <m:t>Cl</m:t>
            </m:r>
          </m:e>
          <m:sub>
            <m:r>
              <w:rPr>
                <w:rFonts w:ascii="Cambria Math" w:hAnsi="Cambria Math"/>
                <w:strike/>
              </w:rPr>
              <m:t>2</m:t>
            </m:r>
          </m:sub>
        </m:sSub>
      </m:oMath>
      <w:r w:rsidRPr="009D32C9">
        <w:rPr>
          <w:strike/>
        </w:rPr>
        <w:t xml:space="preserve">,  в месте с исчезновением полосы поглощения КС наблюдается появление полосы в области поглощения нейтрального радикала </w:t>
      </w:r>
      <m:oMath>
        <m:sSup>
          <m:sSupPr>
            <m:ctrlPr>
              <w:rPr>
                <w:rFonts w:ascii="Cambria Math" w:hAnsi="Cambria Math"/>
                <w:strike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m:t>Q</m:t>
            </m:r>
            <m:r>
              <w:rPr>
                <w:rFonts w:ascii="Cambria Math" w:hAnsi="Cambria Math"/>
                <w:strike/>
                <w:lang w:val="en-US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  <w:strike/>
              </w:rPr>
              <m:t>•</m:t>
            </m:r>
          </m:sup>
        </m:sSup>
      </m:oMath>
      <w:r w:rsidRPr="009D32C9">
        <w:rPr>
          <w:strike/>
        </w:rPr>
        <w:t>.</w:t>
      </w:r>
      <w:r w:rsidR="009664A6">
        <w:rPr>
          <w:strike/>
        </w:rPr>
        <w:t xml:space="preserve">  </w:t>
      </w:r>
      <w:r w:rsidRPr="009D32C9">
        <w:rPr>
          <w:strike/>
        </w:rPr>
        <w:t xml:space="preserve"> </w:t>
      </w:r>
      <w:sdt>
        <w:sdtPr>
          <w:rPr>
            <w:strike/>
          </w:rPr>
          <w:id w:val="-94175792"/>
          <w:citation/>
        </w:sdtPr>
        <w:sdtContent>
          <w:r w:rsidRPr="009D32C9">
            <w:rPr>
              <w:strike/>
            </w:rPr>
            <w:fldChar w:fldCharType="begin"/>
          </w:r>
          <w:r w:rsidR="00C90AFF">
            <w:rPr>
              <w:strike/>
            </w:rPr>
            <w:instrText xml:space="preserve">CITATION Чер06 \l 1049 </w:instrText>
          </w:r>
          <w:r w:rsidRPr="009D32C9">
            <w:rPr>
              <w:strike/>
            </w:rPr>
            <w:fldChar w:fldCharType="separate"/>
          </w:r>
          <w:r w:rsidR="00D72AD9">
            <w:rPr>
              <w:noProof/>
            </w:rPr>
            <w:t>[9]</w:t>
          </w:r>
          <w:r w:rsidRPr="009D32C9">
            <w:rPr>
              <w:strike/>
            </w:rPr>
            <w:fldChar w:fldCharType="end"/>
          </w:r>
        </w:sdtContent>
      </w:sdt>
      <w:r w:rsidRPr="009D32C9">
        <w:rPr>
          <w:strike/>
        </w:rPr>
        <w:t>.</w:t>
      </w:r>
      <w:commentRangeEnd w:id="15"/>
      <w:r>
        <w:rPr>
          <w:rStyle w:val="afa"/>
          <w:rFonts w:eastAsia="SimSun" w:cstheme="minorBidi"/>
          <w:color w:val="auto"/>
          <w:lang w:eastAsia="en-US"/>
        </w:rPr>
        <w:commentReference w:id="15"/>
      </w:r>
    </w:p>
    <w:p w14:paraId="14AC8C2E" w14:textId="683FFDCA" w:rsidR="00841974" w:rsidRDefault="00841974" w:rsidP="00841974">
      <w:pPr>
        <w:pStyle w:val="a5"/>
      </w:pPr>
      <w:r w:rsidRPr="009D32C9">
        <w:t xml:space="preserve">Перенос электрона между молекулами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Pr="009D32C9">
        <w:t xml:space="preserve"> и </w:t>
      </w:r>
      <m:oMath>
        <m:r>
          <w:rPr>
            <w:rFonts w:ascii="Cambria Math" w:hAnsi="Cambria Math"/>
          </w:rPr>
          <m:t>DH</m:t>
        </m:r>
      </m:oMath>
      <w:r w:rsidRPr="009D32C9">
        <w:t xml:space="preserve"> приводит к образованию сольватированной контактной ион-радикальной пары, состоящей из анион–радикала бензофенона и катион–радикала N,N-диметиланилина</w:t>
      </w:r>
      <w:r w:rsidRPr="00A13C58">
        <w:t xml:space="preserve"> - </w:t>
      </w:r>
      <m:oMath>
        <m:sSubSup>
          <m:sSubSupPr>
            <m:ctrlPr>
              <w:rPr>
                <w:rFonts w:ascii="Cambria Math" w:hAnsi="Cambria Math"/>
                <w:szCs w:val="32"/>
              </w:rPr>
            </m:ctrlPr>
          </m:sSub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•-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DН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на </w:t>
      </w:r>
      <w:r>
        <w:fldChar w:fldCharType="begin"/>
      </w:r>
      <w:r>
        <w:instrText xml:space="preserve"> REF _Ref134726767 \h </w:instrText>
      </w:r>
      <w:r>
        <w:fldChar w:fldCharType="separate"/>
      </w:r>
      <w:r>
        <w:t xml:space="preserve">Схема </w:t>
      </w:r>
      <w:r>
        <w:rPr>
          <w:noProof/>
        </w:rPr>
        <w:t>2</w:t>
      </w:r>
      <w:r>
        <w:fldChar w:fldCharType="end"/>
      </w:r>
      <w:r>
        <w:t xml:space="preserve">. </w:t>
      </w:r>
      <w:r w:rsidRPr="009D32C9">
        <w:t>В ацетонитриле</w:t>
      </w:r>
      <w:r>
        <w:t xml:space="preserve"> </w:t>
      </w:r>
      <w:r w:rsidRPr="009D32C9">
        <w:t xml:space="preserve">тушение возбужденного состояния </w:t>
      </w:r>
      <w:proofErr w:type="spellStart"/>
      <w:r w:rsidRPr="009D32C9">
        <w:t>бензофенона</w:t>
      </w:r>
      <w:proofErr w:type="spellEnd"/>
      <w:r w:rsidRPr="009D32C9">
        <w:t xml:space="preserve"> путем переноса электрона</w:t>
      </w:r>
      <w:r>
        <w:t xml:space="preserve"> согласно </w:t>
      </w:r>
      <w:sdt>
        <w:sdtPr>
          <w:id w:val="-452402578"/>
          <w:citation/>
        </w:sdtPr>
        <w:sdtContent>
          <w:r w:rsidR="005206D7">
            <w:fldChar w:fldCharType="begin"/>
          </w:r>
          <w:r w:rsidR="00A946F6">
            <w:instrText xml:space="preserve">CITATION Pet92 \l 1033 </w:instrText>
          </w:r>
          <w:r w:rsidR="005206D7">
            <w:fldChar w:fldCharType="separate"/>
          </w:r>
          <w:r w:rsidR="00D72AD9">
            <w:rPr>
              <w:noProof/>
            </w:rPr>
            <w:t>[23]</w:t>
          </w:r>
          <w:r w:rsidR="005206D7">
            <w:fldChar w:fldCharType="end"/>
          </w:r>
        </w:sdtContent>
      </w:sdt>
      <w:r>
        <w:t xml:space="preserve"> </w:t>
      </w:r>
      <w:r w:rsidRPr="009D32C9">
        <w:t xml:space="preserve">происходит с константой </w:t>
      </w:r>
      <w:r w:rsidRPr="00A13C58">
        <w:t xml:space="preserve">скорости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=8.3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*10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.</w:t>
      </w:r>
      <w:r w:rsidRPr="009D32C9">
        <w:t xml:space="preserve"> </w:t>
      </w:r>
    </w:p>
    <w:p w14:paraId="3A8A6CD8" w14:textId="30244733" w:rsidR="00841974" w:rsidRDefault="00841974" w:rsidP="00841974">
      <w:pPr>
        <w:pStyle w:val="a5"/>
      </w:pPr>
      <w:r>
        <w:t xml:space="preserve">По данным статьи </w:t>
      </w:r>
      <w:sdt>
        <w:sdtPr>
          <w:id w:val="-766691990"/>
          <w:citation/>
        </w:sdtPr>
        <w:sdtContent>
          <w:r>
            <w:fldChar w:fldCharType="begin"/>
          </w:r>
          <w:r w:rsidR="00C90AFF">
            <w:instrText xml:space="preserve">CITATION Чер06 \l 1049 </w:instrText>
          </w:r>
          <w:r>
            <w:fldChar w:fldCharType="separate"/>
          </w:r>
          <w:r w:rsidR="00D72AD9">
            <w:rPr>
              <w:noProof/>
            </w:rPr>
            <w:t>[9]</w:t>
          </w:r>
          <w:r>
            <w:fldChar w:fldCharType="end"/>
          </w:r>
        </w:sdtContent>
      </w:sdt>
      <w:r>
        <w:t xml:space="preserve"> гибель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•-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DН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идет по 2 направлениям (см. </w:t>
      </w:r>
      <w:r>
        <w:fldChar w:fldCharType="begin"/>
      </w:r>
      <w:r>
        <w:instrText xml:space="preserve"> REF _Ref134726767 \h </w:instrText>
      </w:r>
      <w:r>
        <w:fldChar w:fldCharType="separate"/>
      </w:r>
      <w:r>
        <w:t xml:space="preserve">Схема </w:t>
      </w:r>
      <w:r>
        <w:rPr>
          <w:noProof/>
        </w:rPr>
        <w:t>2</w:t>
      </w:r>
      <w:r>
        <w:fldChar w:fldCharType="end"/>
      </w:r>
      <w:r>
        <w:t>).</w:t>
      </w:r>
    </w:p>
    <w:p w14:paraId="6B7E73C8" w14:textId="6405597A" w:rsidR="00841974" w:rsidRDefault="00841974" w:rsidP="00841974">
      <w:pPr>
        <w:pStyle w:val="a5"/>
      </w:pPr>
      <w:r>
        <w:t>О</w:t>
      </w:r>
      <w:r w:rsidRPr="003D2050">
        <w:t xml:space="preserve">дин связан с передачей протона и образованием пары радикалов </w:t>
      </w:r>
      <w:r>
        <w:t xml:space="preserve">с </w:t>
      </w:r>
      <w:r w:rsidRPr="003D2050">
        <w:t>констант</w:t>
      </w:r>
      <w:r>
        <w:t>ой</w:t>
      </w:r>
      <w:r w:rsidRPr="003D2050">
        <w:t xml:space="preserve"> скорости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  <m:r>
          <w:rPr>
            <w:rFonts w:ascii="Cambria Math" w:hAnsi="Cambria Math"/>
          </w:rPr>
          <m:t>~12*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7C117F">
        <w:t xml:space="preserve"> (</w:t>
      </w:r>
      <w:r>
        <w:t>циклогексан)</w:t>
      </w:r>
      <w:r w:rsidR="005206D7" w:rsidRPr="005206D7">
        <w:t xml:space="preserve"> </w:t>
      </w:r>
      <w:sdt>
        <w:sdtPr>
          <w:id w:val="1628046509"/>
          <w:citation/>
        </w:sdtPr>
        <w:sdtContent>
          <w:r w:rsidR="005206D7">
            <w:fldChar w:fldCharType="begin"/>
          </w:r>
          <w:r w:rsidR="00A946F6">
            <w:instrText xml:space="preserve">CITATION Pet00 \l 1049 </w:instrText>
          </w:r>
          <w:r w:rsidR="005206D7">
            <w:fldChar w:fldCharType="separate"/>
          </w:r>
          <w:r w:rsidR="00D72AD9">
            <w:rPr>
              <w:noProof/>
            </w:rPr>
            <w:t>[24]</w:t>
          </w:r>
          <w:r w:rsidR="005206D7">
            <w:fldChar w:fldCharType="end"/>
          </w:r>
        </w:sdtContent>
      </w:sdt>
      <w:r>
        <w:t xml:space="preserve"> </w:t>
      </w:r>
      <w:r w:rsidRPr="007C117F">
        <w:rPr>
          <w:highlight w:val="yellow"/>
        </w:rPr>
        <w:t>44</w:t>
      </w:r>
      <w:r>
        <w:t xml:space="preserve"> </w:t>
      </w:r>
      <w:r w:rsidRPr="00D9702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  <m:r>
          <w:rPr>
            <w:rFonts w:ascii="Cambria Math" w:hAnsi="Cambria Math"/>
          </w:rPr>
          <m:t>~5.4*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(</w:t>
      </w:r>
      <w:commentRangeStart w:id="16"/>
      <w:r>
        <w:t>АН</w:t>
      </w:r>
      <w:commentRangeEnd w:id="16"/>
      <w:r>
        <w:rPr>
          <w:rStyle w:val="afa"/>
          <w:rFonts w:eastAsia="SimSun" w:cstheme="minorBidi"/>
          <w:color w:val="auto"/>
          <w:lang w:eastAsia="en-US"/>
        </w:rPr>
        <w:commentReference w:id="16"/>
      </w:r>
      <w:r>
        <w:t>)</w:t>
      </w:r>
      <w:sdt>
        <w:sdtPr>
          <w:id w:val="-1078511836"/>
          <w:citation/>
        </w:sdtPr>
        <w:sdtContent>
          <w:r w:rsidR="005206D7">
            <w:fldChar w:fldCharType="begin"/>
          </w:r>
          <w:r w:rsidR="00A946F6">
            <w:rPr>
              <w:highlight w:val="yellow"/>
            </w:rPr>
            <w:instrText xml:space="preserve">CITATION Miy90 \l 1033 </w:instrText>
          </w:r>
          <w:r w:rsidR="005206D7">
            <w:fldChar w:fldCharType="separate"/>
          </w:r>
          <w:r w:rsidR="00D72AD9">
            <w:rPr>
              <w:noProof/>
              <w:highlight w:val="yellow"/>
            </w:rPr>
            <w:t xml:space="preserve"> </w:t>
          </w:r>
          <w:r w:rsidR="00D72AD9" w:rsidRPr="00D72AD9">
            <w:rPr>
              <w:noProof/>
              <w:highlight w:val="yellow"/>
            </w:rPr>
            <w:t>[21]</w:t>
          </w:r>
          <w:r w:rsidR="005206D7">
            <w:fldChar w:fldCharType="end"/>
          </w:r>
        </w:sdtContent>
      </w:sdt>
      <w:r w:rsidRPr="000B638D"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</m:oMath>
      <w:r>
        <w:t xml:space="preserve"> сильно зависит </w:t>
      </w:r>
      <w:r w:rsidRPr="008153C5">
        <w:t>от</w:t>
      </w:r>
      <w:r>
        <w:t xml:space="preserve"> строения и химических свойств реагирующих веществ </w:t>
      </w:r>
      <w:sdt>
        <w:sdtPr>
          <w:id w:val="-1087299840"/>
          <w:citation/>
        </w:sdtPr>
        <w:sdtContent>
          <w:r>
            <w:fldChar w:fldCharType="begin"/>
          </w:r>
          <w:r w:rsidR="00C90AFF">
            <w:instrText xml:space="preserve">CITATION Чер06 \l 1049 </w:instrText>
          </w:r>
          <w:r>
            <w:fldChar w:fldCharType="separate"/>
          </w:r>
          <w:r w:rsidR="00D72AD9">
            <w:rPr>
              <w:noProof/>
            </w:rPr>
            <w:t>[9]</w:t>
          </w:r>
          <w:r>
            <w:fldChar w:fldCharType="end"/>
          </w:r>
        </w:sdtContent>
      </w:sdt>
      <w:r>
        <w:t xml:space="preserve">: введение </w:t>
      </w:r>
      <w:proofErr w:type="spellStart"/>
      <w:r>
        <w:t>электронодонорных</w:t>
      </w:r>
      <w:proofErr w:type="spellEnd"/>
      <w:r>
        <w:t xml:space="preserve"> заместителей в молекулу </w:t>
      </w:r>
      <w:proofErr w:type="spellStart"/>
      <w:r>
        <w:t>фотоакцептора</w:t>
      </w:r>
      <w:proofErr w:type="spellEnd"/>
      <w:r>
        <w:t xml:space="preserve"> или электроноакцепторных в молекулу донора водорода должно приводить к уменьшению кислотности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en-US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 xml:space="preserve"> и основности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</m:oMath>
      <w:r>
        <w:t xml:space="preserve"> , соответственно, и, тем самым, смещать равновесие в сторону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(A</m:t>
                </m:r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•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, увеличивая константу скорости переноса протона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</m:oMath>
      <w:r>
        <w:t xml:space="preserve">. Величина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</m:oMath>
      <w:r>
        <w:t xml:space="preserve"> возрастает с </w:t>
      </w:r>
      <w:r w:rsidRPr="008153C5">
        <w:t>уменьшением электронно</w:t>
      </w:r>
      <w:r>
        <w:t>-</w:t>
      </w:r>
      <w:r w:rsidRPr="008153C5">
        <w:t>акцепторных свойств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</w:p>
    <w:p w14:paraId="6D2CAD46" w14:textId="77777777" w:rsidR="00841974" w:rsidRDefault="00841974" w:rsidP="00841974">
      <w:pPr>
        <w:pStyle w:val="a5"/>
        <w:ind w:left="360" w:firstLine="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2424D698" wp14:editId="34494C67">
                <wp:extent cx="3824605" cy="3949065"/>
                <wp:effectExtent l="0" t="0" r="4445" b="0"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24605" cy="3949065"/>
                          <a:chOff x="0" y="0"/>
                          <a:chExt cx="3824605" cy="3949065"/>
                        </a:xfrm>
                      </wpg:grpSpPr>
                      <pic:pic xmlns:pic="http://schemas.openxmlformats.org/drawingml/2006/picture">
                        <pic:nvPicPr>
                          <pic:cNvPr id="9" name="Рисунок 9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4605" cy="3538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Надпись 10"/>
                        <wps:cNvSpPr txBox="1"/>
                        <wps:spPr>
                          <a:xfrm>
                            <a:off x="0" y="3595370"/>
                            <a:ext cx="3824605" cy="3536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84037A8" w14:textId="77777777" w:rsidR="00377583" w:rsidRPr="00CD162B" w:rsidRDefault="00377583" w:rsidP="00841974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Рисунок </w:t>
                              </w:r>
                              <w:fldSimple w:instr=" SEQ Рисунок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 w:rsidRPr="000B638D">
                                <w:t>.</w:t>
                              </w:r>
                              <w:r>
                                <w:t xml:space="preserve"> Разброс в константах переноса протона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 w:val="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H+</m:t>
                                    </m:r>
                                  </m:sub>
                                </m:sSub>
                              </m:oMath>
                              <w:r>
                                <w:t xml:space="preserve"> для бензофенонов с разными потенциалами восстановления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1/2</m:t>
                                    </m:r>
                                  </m:sub>
                                </m:sSub>
                              </m:oMath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24D698" id="Группа 11" o:spid="_x0000_s1032" style="width:301.15pt;height:310.95pt;mso-position-horizontal-relative:char;mso-position-vertical-relative:line" coordsize="38246,394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">
                <v:shape id="Рисунок 9" o:spid="_x0000_s1033" type="#_x0000_t75" style="position:absolute;width:38246;height:35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">
                  <v:imagedata r:id="rId16" o:title=""/>
                </v:shape>
                <v:shape id="Надпись 10" o:spid="_x0000_s1034" type="#_x0000_t202" style="position:absolute;top:35953;width:38246;height:3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" stroked="f">
                  <v:textbox style="mso-fit-shape-to-text:t" inset="0,0,0,0">
                    <w:txbxContent>
                      <w:p w14:paraId="784037A8" w14:textId="77777777" w:rsidR="00377583" w:rsidRPr="00CD162B" w:rsidRDefault="00377583" w:rsidP="00841974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Рисунок </w:t>
                        </w:r>
                        <w:fldSimple w:instr=" SEQ Рисунок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 w:rsidRPr="000B638D">
                          <w:t>.</w:t>
                        </w:r>
                        <w:r>
                          <w:t xml:space="preserve"> Разброс в константах переноса протона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 w:val="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H+</m:t>
                              </m:r>
                            </m:sub>
                          </m:sSub>
                        </m:oMath>
                        <w:r>
                          <w:t xml:space="preserve"> для бензофенонов с разными потенциалами восстановления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1/2</m:t>
                              </m:r>
                            </m:sub>
                          </m:sSub>
                        </m:oMath>
                        <w: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6004CBD" w14:textId="2A7F09C7" w:rsidR="00841974" w:rsidRDefault="00841974" w:rsidP="00841974">
      <w:pPr>
        <w:pStyle w:val="a5"/>
      </w:pPr>
      <w:r w:rsidRPr="008153C5">
        <w:t>Другой</w:t>
      </w:r>
      <w:r w:rsidRPr="003D2050">
        <w:t xml:space="preserve"> - с выходом ион-радикалов из клетки и формированием </w:t>
      </w:r>
      <w:proofErr w:type="spellStart"/>
      <w:r w:rsidRPr="003D2050">
        <w:t>сольватно</w:t>
      </w:r>
      <w:proofErr w:type="spellEnd"/>
      <w:r w:rsidRPr="003D2050">
        <w:t>-</w:t>
      </w:r>
      <w:r>
        <w:t>раз</w:t>
      </w:r>
      <w:r w:rsidRPr="003D2050">
        <w:t xml:space="preserve">деленной </w:t>
      </w:r>
      <w:r>
        <w:t>пары</w:t>
      </w:r>
      <w:r w:rsidRPr="003D2050">
        <w:t>, где передача протона становится невыполнимой из-за увеличения расстояния между молекулами реагентов</w:t>
      </w:r>
      <w:r w:rsidRPr="00D97029">
        <w:t>,</w:t>
      </w:r>
      <w:r w:rsidRPr="003D2050">
        <w:t xml:space="preserve"> </w:t>
      </w:r>
      <w:r>
        <w:t xml:space="preserve">с </w:t>
      </w:r>
      <w:r w:rsidRPr="003D2050">
        <w:t>констант</w:t>
      </w:r>
      <w:r>
        <w:t>ой</w:t>
      </w:r>
      <w:r w:rsidRPr="003D2050">
        <w:t xml:space="preserve"> скорости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  <m:r>
          <w:rPr>
            <w:rFonts w:ascii="Cambria Math" w:hAnsi="Cambria Math"/>
          </w:rPr>
          <m:t xml:space="preserve"> &lt; 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B108B2">
        <w:t xml:space="preserve"> (ТГФ, этилацетат, 1,2-дихлорэтан)</w:t>
      </w:r>
      <w:sdt>
        <w:sdtPr>
          <w:id w:val="1056427495"/>
          <w:citation/>
        </w:sdtPr>
        <w:sdtContent>
          <w:r w:rsidR="005206D7">
            <w:fldChar w:fldCharType="begin"/>
          </w:r>
          <w:r w:rsidR="00A946F6">
            <w:instrText xml:space="preserve">CITATION Pet \l 1033 </w:instrText>
          </w:r>
          <w:r w:rsidR="005206D7">
            <w:fldChar w:fldCharType="separate"/>
          </w:r>
          <w:r w:rsidR="00D72AD9">
            <w:rPr>
              <w:noProof/>
            </w:rPr>
            <w:t xml:space="preserve"> [20]</w:t>
          </w:r>
          <w:r w:rsidR="005206D7">
            <w:fldChar w:fldCharType="end"/>
          </w:r>
        </w:sdtContent>
      </w:sdt>
      <w:r w:rsidRPr="00D9702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  <m:r>
          <w:rPr>
            <w:rFonts w:ascii="Cambria Math" w:hAnsi="Cambria Math"/>
          </w:rPr>
          <m:t>~5.0*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D97029">
        <w:t xml:space="preserve"> (циклогексан, ДМСО) </w:t>
      </w:r>
      <w:sdt>
        <w:sdtPr>
          <w:id w:val="1238517054"/>
          <w:citation/>
        </w:sdtPr>
        <w:sdtContent>
          <w:r w:rsidR="005206D7">
            <w:fldChar w:fldCharType="begin"/>
          </w:r>
          <w:r w:rsidR="00A946F6">
            <w:instrText xml:space="preserve">CITATION Pet \l 1033 </w:instrText>
          </w:r>
          <w:r w:rsidR="005206D7">
            <w:fldChar w:fldCharType="separate"/>
          </w:r>
          <w:r w:rsidR="00D72AD9">
            <w:rPr>
              <w:noProof/>
            </w:rPr>
            <w:t>[20]</w:t>
          </w:r>
          <w:r w:rsidR="005206D7">
            <w:fldChar w:fldCharType="end"/>
          </w:r>
        </w:sdtContent>
      </w:sdt>
      <w:r w:rsidRPr="00D97029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</m:t>
            </m:r>
            <m:r>
              <w:rPr>
                <w:rFonts w:ascii="Cambria Math" w:hAnsi="Cambria Math"/>
                <w:lang w:val="en-US"/>
              </w:rPr>
              <m:t>f</m:t>
            </m:r>
          </m:sub>
        </m:sSub>
        <m:r>
          <w:rPr>
            <w:rFonts w:ascii="Cambria Math" w:hAnsi="Cambria Math"/>
          </w:rPr>
          <m:t>~1.4.0*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D97029">
        <w:t xml:space="preserve"> (ацетонитрил) </w:t>
      </w:r>
      <w:sdt>
        <w:sdtPr>
          <w:id w:val="875508004"/>
          <w:citation/>
        </w:sdtPr>
        <w:sdtContent>
          <w:r w:rsidR="005206D7">
            <w:fldChar w:fldCharType="begin"/>
          </w:r>
          <w:r w:rsidR="00A946F6">
            <w:instrText xml:space="preserve">CITATION Miy90 \l 1033 </w:instrText>
          </w:r>
          <w:r w:rsidR="005206D7">
            <w:fldChar w:fldCharType="separate"/>
          </w:r>
          <w:r w:rsidR="00D72AD9">
            <w:rPr>
              <w:noProof/>
            </w:rPr>
            <w:t>[21]</w:t>
          </w:r>
          <w:r w:rsidR="005206D7">
            <w:fldChar w:fldCharType="end"/>
          </w:r>
        </w:sdtContent>
      </w:sdt>
      <w:r w:rsidRPr="003D2050">
        <w:t>.</w:t>
      </w:r>
      <w:r w:rsidRPr="005F5336">
        <w:t xml:space="preserve"> </w:t>
      </w:r>
    </w:p>
    <w:p w14:paraId="348CE7AC" w14:textId="71A8D0B3" w:rsidR="00841974" w:rsidRPr="00D72AD9" w:rsidRDefault="00841974" w:rsidP="00841974">
      <w:pPr>
        <w:pStyle w:val="a5"/>
        <w:rPr>
          <w:lang w:val="en-US"/>
        </w:rPr>
      </w:pPr>
      <w:r>
        <w:t xml:space="preserve">Обратный процесс (реакция обратная реакции с константой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 см. </w:t>
      </w:r>
      <w:r>
        <w:fldChar w:fldCharType="begin"/>
      </w:r>
      <w:r>
        <w:instrText xml:space="preserve"> REF _Ref134726767 \h </w:instrText>
      </w:r>
      <w:r>
        <w:fldChar w:fldCharType="separate"/>
      </w:r>
      <w:r>
        <w:t>Схема</w:t>
      </w:r>
      <w:r w:rsidRPr="00D72AD9">
        <w:rPr>
          <w:lang w:val="en-US"/>
        </w:rPr>
        <w:t xml:space="preserve"> </w:t>
      </w:r>
      <w:r w:rsidRPr="00D72AD9">
        <w:rPr>
          <w:noProof/>
          <w:lang w:val="en-US"/>
        </w:rPr>
        <w:t>2</w:t>
      </w:r>
      <w:r>
        <w:fldChar w:fldCharType="end"/>
      </w:r>
      <w:r w:rsidRPr="00D72AD9">
        <w:rPr>
          <w:lang w:val="en-US"/>
        </w:rPr>
        <w:t xml:space="preserve">) </w:t>
      </w:r>
      <w:r>
        <w:t>медленнее</w:t>
      </w:r>
      <w:r w:rsidRPr="00D72AD9">
        <w:rPr>
          <w:lang w:val="en-US"/>
        </w:rPr>
        <w:t xml:space="preserve"> </w:t>
      </w:r>
      <w:r>
        <w:t>в</w:t>
      </w:r>
      <w:r w:rsidRPr="00D72AD9">
        <w:rPr>
          <w:lang w:val="en-US"/>
        </w:rPr>
        <w:t xml:space="preserve"> 10 -100 </w:t>
      </w:r>
      <w:r>
        <w:t>раз</w:t>
      </w:r>
      <w:r w:rsidRPr="00D72AD9">
        <w:rPr>
          <w:lang w:val="en-US"/>
        </w:rPr>
        <w:t xml:space="preserve">, </w:t>
      </w:r>
      <w:r>
        <w:t>следовательно</w:t>
      </w:r>
      <w:r w:rsidRPr="00D72AD9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  <w:lang w:val="en-US"/>
              </w:rPr>
              <m:t>-1</m:t>
            </m:r>
          </m:sub>
        </m:sSub>
        <m:r>
          <w:rPr>
            <w:rFonts w:ascii="Cambria Math" w:hAnsi="Cambria Math"/>
            <w:lang w:val="en-US"/>
          </w:rPr>
          <m:t>~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7</m:t>
            </m:r>
          </m:sup>
        </m:sSup>
        <m:r>
          <w:rPr>
            <w:rFonts w:ascii="Cambria Math" w:hAnsi="Cambria Math"/>
            <w:lang w:val="en-US"/>
          </w:rPr>
          <m:t xml:space="preserve"> -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9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с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</m:oMath>
      <w:r w:rsidRPr="00D72AD9">
        <w:rPr>
          <w:lang w:val="en-US"/>
        </w:rPr>
        <w:t xml:space="preserve"> </w:t>
      </w:r>
      <w:r w:rsidR="007312FE" w:rsidRPr="00D72AD9">
        <w:rPr>
          <w:lang w:val="en-US"/>
        </w:rPr>
        <w:t xml:space="preserve"> </w:t>
      </w:r>
      <w:sdt>
        <w:sdtPr>
          <w:id w:val="1801805383"/>
          <w:citation/>
        </w:sdtPr>
        <w:sdtContent>
          <w:r w:rsidR="007312FE">
            <w:fldChar w:fldCharType="begin"/>
          </w:r>
          <w:r w:rsidR="007312FE" w:rsidRPr="00D72AD9">
            <w:rPr>
              <w:lang w:val="en-US"/>
            </w:rPr>
            <w:instrText xml:space="preserve"> </w:instrText>
          </w:r>
          <w:r w:rsidR="007312FE">
            <w:rPr>
              <w:lang w:val="en-US"/>
            </w:rPr>
            <w:instrText>CITATION</w:instrText>
          </w:r>
          <w:r w:rsidR="007312FE" w:rsidRPr="00D72AD9">
            <w:rPr>
              <w:lang w:val="en-US"/>
            </w:rPr>
            <w:instrText xml:space="preserve"> </w:instrText>
          </w:r>
          <w:r w:rsidR="007312FE">
            <w:rPr>
              <w:lang w:val="en-US"/>
            </w:rPr>
            <w:instrText>Pet</w:instrText>
          </w:r>
          <w:r w:rsidR="007312FE" w:rsidRPr="00D72AD9">
            <w:rPr>
              <w:lang w:val="en-US"/>
            </w:rPr>
            <w:instrText>93 \</w:instrText>
          </w:r>
          <w:r w:rsidR="007312FE">
            <w:rPr>
              <w:lang w:val="en-US"/>
            </w:rPr>
            <w:instrText>l</w:instrText>
          </w:r>
          <w:r w:rsidR="007312FE" w:rsidRPr="00D72AD9">
            <w:rPr>
              <w:lang w:val="en-US"/>
            </w:rPr>
            <w:instrText xml:space="preserve"> 1033 </w:instrText>
          </w:r>
          <w:r w:rsidR="007312FE">
            <w:fldChar w:fldCharType="separate"/>
          </w:r>
          <w:r w:rsidR="00D72AD9" w:rsidRPr="00D72AD9">
            <w:rPr>
              <w:noProof/>
              <w:lang w:val="en-US"/>
            </w:rPr>
            <w:t>[25]</w:t>
          </w:r>
          <w:r w:rsidR="007312FE">
            <w:fldChar w:fldCharType="end"/>
          </w:r>
        </w:sdtContent>
      </w:sdt>
      <w:r w:rsidRPr="00D72AD9">
        <w:rPr>
          <w:lang w:val="en-US"/>
        </w:rPr>
        <w:t>.</w:t>
      </w:r>
    </w:p>
    <w:p w14:paraId="1CA07260" w14:textId="77777777" w:rsidR="00841974" w:rsidRPr="00EF1CA2" w:rsidRDefault="00841974" w:rsidP="00841974">
      <w:pPr>
        <w:pStyle w:val="a5"/>
      </w:pPr>
      <w:r>
        <w:t>В зависимости от того, к</w:t>
      </w:r>
      <w:r w:rsidRPr="00EF1CA2">
        <w:t xml:space="preserve">акие реагенты и растворитель используются, влияет на величину константы скорости переноса электрона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EF1CA2">
        <w:t xml:space="preserve">, а также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H+</m:t>
            </m:r>
          </m:sub>
        </m:sSub>
      </m:oMath>
      <w:r w:rsidRPr="00EF1CA2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diff</m:t>
            </m:r>
          </m:sub>
        </m:sSub>
      </m:oMath>
      <w:r w:rsidRPr="00EF1CA2">
        <w:t xml:space="preserve"> и, следовательно, на эффективность процесса фотовосстановления.</w:t>
      </w:r>
    </w:p>
    <w:p w14:paraId="52508BE4" w14:textId="77777777" w:rsidR="00841974" w:rsidRDefault="00841974" w:rsidP="00841974">
      <w:pPr>
        <w:pStyle w:val="31"/>
      </w:pPr>
      <w:bookmarkStart w:id="17" w:name="_Hlk134744608"/>
      <w:bookmarkEnd w:id="10"/>
      <w:r>
        <w:t xml:space="preserve">Образование продуктов </w:t>
      </w:r>
      <w:r w:rsidRPr="00FA0E5D">
        <w:t>фотореакции о-хинонов</w:t>
      </w:r>
    </w:p>
    <w:p w14:paraId="77137A73" w14:textId="5C95AA8A" w:rsidR="00841974" w:rsidRDefault="00841974" w:rsidP="00841974">
      <w:pPr>
        <w:pStyle w:val="a5"/>
      </w:pPr>
      <w:r w:rsidRPr="00FA0E5D">
        <w:t xml:space="preserve">Продукты фотовосстановления 9,10-фенантренхинона </w:t>
      </w:r>
      <w:r>
        <w:t xml:space="preserve">в реакции </w:t>
      </w:r>
      <w:r w:rsidRPr="00FA0E5D">
        <w:t>с разными донорами водорода были изучены наиболее подробно</w:t>
      </w:r>
      <w:r>
        <w:t>.</w:t>
      </w:r>
      <w:r w:rsidRPr="00FA0E5D">
        <w:t xml:space="preserve"> </w:t>
      </w:r>
      <w:r>
        <w:t>Согласно статье</w:t>
      </w:r>
      <w:sdt>
        <w:sdtPr>
          <w:id w:val="1088508480"/>
          <w:citation/>
        </w:sdtPr>
        <w:sdtContent>
          <w:r>
            <w:fldChar w:fldCharType="begin"/>
          </w:r>
          <w:r w:rsidR="00C90AFF">
            <w:instrText xml:space="preserve">CITATION Чер06 \l 1049 </w:instrText>
          </w:r>
          <w:r>
            <w:fldChar w:fldCharType="separate"/>
          </w:r>
          <w:r w:rsidR="00D72AD9">
            <w:rPr>
              <w:noProof/>
            </w:rPr>
            <w:t xml:space="preserve"> [9]</w:t>
          </w:r>
          <w:r>
            <w:fldChar w:fldCharType="end"/>
          </w:r>
        </w:sdtContent>
      </w:sdt>
      <w:r>
        <w:t xml:space="preserve"> образование продуктов происходит согласно </w:t>
      </w:r>
      <w:r>
        <w:fldChar w:fldCharType="begin"/>
      </w:r>
      <w:r>
        <w:instrText xml:space="preserve"> REF _Ref134739571 \h </w:instrText>
      </w:r>
      <w:r>
        <w:fldChar w:fldCharType="separate"/>
      </w:r>
      <w:r>
        <w:t xml:space="preserve">Схема </w:t>
      </w:r>
      <w:r>
        <w:rPr>
          <w:noProof/>
        </w:rPr>
        <w:t>3</w:t>
      </w:r>
      <w:r>
        <w:fldChar w:fldCharType="end"/>
      </w:r>
      <w:r>
        <w:t>, п</w:t>
      </w:r>
      <w:r w:rsidRPr="00FA0E5D">
        <w:t xml:space="preserve">родукты фотовосстановления </w:t>
      </w:r>
      <w:r>
        <w:t>о-хинона</w:t>
      </w:r>
      <w:r w:rsidRPr="00FA0E5D">
        <w:t xml:space="preserve"> зависят от строения донора водорода</w:t>
      </w:r>
      <w:r>
        <w:t xml:space="preserve">, не смотря на </w:t>
      </w:r>
      <w:proofErr w:type="spellStart"/>
      <w:r>
        <w:t>тто</w:t>
      </w:r>
      <w:proofErr w:type="spellEnd"/>
      <w:r>
        <w:t xml:space="preserve"> что первичный акт у всех идентичен. Соотношение концентраций </w:t>
      </w:r>
      <w:proofErr w:type="spellStart"/>
      <w:r>
        <w:t>кетолов</w:t>
      </w:r>
      <w:proofErr w:type="spellEnd"/>
      <w:r>
        <w:t xml:space="preserve"> и </w:t>
      </w:r>
      <w:proofErr w:type="spellStart"/>
      <w:r>
        <w:t>фенолэфиров</w:t>
      </w:r>
      <w:proofErr w:type="spellEnd"/>
      <w:r>
        <w:t xml:space="preserve">, которые </w:t>
      </w:r>
      <w:proofErr w:type="spellStart"/>
      <w:r>
        <w:t>образуютсяя</w:t>
      </w:r>
      <w:proofErr w:type="spellEnd"/>
      <w:r>
        <w:t xml:space="preserve"> при фотовосстановлении о-хинонов в присутствии </w:t>
      </w:r>
      <w:proofErr w:type="spellStart"/>
      <w:r>
        <w:t>алкиларенов</w:t>
      </w:r>
      <w:proofErr w:type="spellEnd"/>
      <w:r>
        <w:t xml:space="preserve"> зависит от характера заместителя в </w:t>
      </w:r>
      <w:proofErr w:type="gramStart"/>
      <w:r w:rsidR="00BB6C23">
        <w:t>пара</w:t>
      </w:r>
      <w:r w:rsidR="00BB6C23" w:rsidRPr="00BB6C23">
        <w:t>-</w:t>
      </w:r>
      <w:r w:rsidR="00BB6C23">
        <w:t>положении</w:t>
      </w:r>
      <w:proofErr w:type="gramEnd"/>
      <w:r>
        <w:t xml:space="preserve"> к </w:t>
      </w:r>
      <w:proofErr w:type="spellStart"/>
      <w:r>
        <w:t>метильной</w:t>
      </w:r>
      <w:proofErr w:type="spellEnd"/>
      <w:r>
        <w:t xml:space="preserve"> группе, от которой </w:t>
      </w:r>
      <w:commentRangeStart w:id="18"/>
      <w:r>
        <w:t>отрывается</w:t>
      </w:r>
      <w:commentRangeEnd w:id="18"/>
      <w:r w:rsidR="00851DCF">
        <w:rPr>
          <w:rStyle w:val="afa"/>
          <w:rFonts w:eastAsia="SimSun" w:cstheme="minorBidi"/>
          <w:color w:val="auto"/>
          <w:lang w:eastAsia="en-US"/>
        </w:rPr>
        <w:commentReference w:id="18"/>
      </w:r>
      <w:r>
        <w:t xml:space="preserve"> водород </w:t>
      </w:r>
      <w:sdt>
        <w:sdtPr>
          <w:id w:val="-156387501"/>
          <w:citation/>
        </w:sdtPr>
        <w:sdtContent>
          <w:r w:rsidR="00BB6C23">
            <w:fldChar w:fldCharType="begin"/>
          </w:r>
          <w:r w:rsidR="00BB6C23" w:rsidRPr="00BB6C23">
            <w:instrText xml:space="preserve"> </w:instrText>
          </w:r>
          <w:r w:rsidR="00BB6C23">
            <w:rPr>
              <w:lang w:val="en-US"/>
            </w:rPr>
            <w:instrText>CITATION</w:instrText>
          </w:r>
          <w:r w:rsidR="00BB6C23" w:rsidRPr="00BB6C23">
            <w:instrText xml:space="preserve"> </w:instrText>
          </w:r>
          <w:r w:rsidR="00BB6C23">
            <w:rPr>
              <w:lang w:val="en-US"/>
            </w:rPr>
            <w:instrText>JMB</w:instrText>
          </w:r>
          <w:r w:rsidR="00BB6C23" w:rsidRPr="00BB6C23">
            <w:instrText>67 \</w:instrText>
          </w:r>
          <w:r w:rsidR="00BB6C23">
            <w:rPr>
              <w:lang w:val="en-US"/>
            </w:rPr>
            <w:instrText>l</w:instrText>
          </w:r>
          <w:r w:rsidR="00BB6C23" w:rsidRPr="00BB6C23">
            <w:instrText xml:space="preserve"> 1033 </w:instrText>
          </w:r>
          <w:r w:rsidR="00BB6C23">
            <w:fldChar w:fldCharType="separate"/>
          </w:r>
          <w:r w:rsidR="00D72AD9" w:rsidRPr="00D72AD9">
            <w:rPr>
              <w:noProof/>
            </w:rPr>
            <w:t>[18]</w:t>
          </w:r>
          <w:r w:rsidR="00BB6C23">
            <w:fldChar w:fldCharType="end"/>
          </w:r>
        </w:sdtContent>
      </w:sdt>
      <w:r>
        <w:t xml:space="preserve">. Доля </w:t>
      </w:r>
      <w:proofErr w:type="spellStart"/>
      <w:r>
        <w:t>кетола</w:t>
      </w:r>
      <w:proofErr w:type="spellEnd"/>
      <w:r>
        <w:t xml:space="preserve"> возрастает с увеличением </w:t>
      </w:r>
      <w:proofErr w:type="spellStart"/>
      <w:r>
        <w:t>электронодонорной</w:t>
      </w:r>
      <w:proofErr w:type="spellEnd"/>
      <w:r>
        <w:t xml:space="preserve"> способности заместителя из-за дефицита электронов при углеродном и избытка при кислородном атомах </w:t>
      </w:r>
      <w:proofErr w:type="spellStart"/>
      <w:r>
        <w:t>семихинона</w:t>
      </w:r>
      <w:proofErr w:type="spellEnd"/>
      <w:r>
        <w:t>.</w:t>
      </w:r>
    </w:p>
    <w:p w14:paraId="414D78B3" w14:textId="77777777" w:rsidR="00841974" w:rsidRDefault="00841974" w:rsidP="00841974">
      <w:pPr>
        <w:pStyle w:val="a5"/>
        <w:jc w:val="center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B04D452" wp14:editId="035243E1">
                <wp:extent cx="5506085" cy="4911090"/>
                <wp:effectExtent l="0" t="0" r="0" b="3810"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6085" cy="4911090"/>
                          <a:chOff x="0" y="0"/>
                          <a:chExt cx="5506085" cy="4911090"/>
                        </a:xfrm>
                      </wpg:grpSpPr>
                      <pic:pic xmlns:pic="http://schemas.openxmlformats.org/drawingml/2006/picture">
                        <pic:nvPicPr>
                          <pic:cNvPr id="12" name="Рисунок 12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6085" cy="46812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Надпись 13"/>
                        <wps:cNvSpPr txBox="1"/>
                        <wps:spPr>
                          <a:xfrm>
                            <a:off x="0" y="4740275"/>
                            <a:ext cx="5506085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1EE034" w14:textId="27E23782" w:rsidR="00377583" w:rsidRPr="0000039C" w:rsidRDefault="00377583" w:rsidP="00841974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19" w:name="_Ref134739571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bookmarkEnd w:id="19"/>
                              <w:r>
                                <w:t xml:space="preserve">. </w:t>
                              </w:r>
                              <w:r w:rsidRPr="0068633A">
                                <w:t>Механизм образования продуктов фотовосстановления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04D452" id="Группа 14" o:spid="_x0000_s1035" style="width:433.55pt;height:386.7pt;mso-position-horizontal-relative:char;mso-position-vertical-relative:line" coordsize="55060,491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">
                <v:shape id="Рисунок 12" o:spid="_x0000_s1036" type="#_x0000_t75" style="position:absolute;width:55060;height:46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">
                  <v:imagedata r:id="rId18" o:title=""/>
                </v:shape>
                <v:shape id="Надпись 13" o:spid="_x0000_s1037" type="#_x0000_t202" style="position:absolute;top:47402;width:55060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" stroked="f">
                  <v:textbox style="mso-fit-shape-to-text:t" inset="0,0,0,0">
                    <w:txbxContent>
                      <w:p w14:paraId="7B1EE034" w14:textId="27E23782" w:rsidR="00377583" w:rsidRPr="0000039C" w:rsidRDefault="00377583" w:rsidP="00841974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20" w:name="_Ref134739571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3</w:t>
                          </w:r>
                        </w:fldSimple>
                        <w:bookmarkEnd w:id="20"/>
                        <w:r>
                          <w:t xml:space="preserve">. </w:t>
                        </w:r>
                        <w:r w:rsidRPr="0068633A">
                          <w:t>Механизм образования продуктов фотовосстановления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41C4CA8" w14:textId="36B5DE3C" w:rsidR="00841974" w:rsidRDefault="00841974" w:rsidP="00841974">
      <w:pPr>
        <w:pStyle w:val="a4"/>
      </w:pPr>
      <w:r>
        <w:t xml:space="preserve">В следствие резонанса </w:t>
      </w:r>
      <w:proofErr w:type="spellStart"/>
      <w:r>
        <w:t>аллильного</w:t>
      </w:r>
      <w:proofErr w:type="spellEnd"/>
      <w:r>
        <w:t xml:space="preserve"> радикала </w:t>
      </w:r>
      <m:oMath>
        <m:r>
          <m:rPr>
            <m:sty m:val="p"/>
          </m:rPr>
          <w:rPr>
            <w:rFonts w:ascii="Cambria Math" w:hAnsi="Cambria Math"/>
          </w:rPr>
          <m:t>Me-CH=CH-C</m:t>
        </m:r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 ↔ Me-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p>
        <m:r>
          <m:rPr>
            <m:sty m:val="p"/>
          </m:rPr>
          <w:rPr>
            <w:rFonts w:ascii="Cambria Math" w:hAnsi="Cambria Math"/>
          </w:rPr>
          <m:t>H-CH=C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iCs/>
        </w:rPr>
        <w:t>т</w:t>
      </w:r>
      <w:proofErr w:type="spellStart"/>
      <w:r>
        <w:t>акже</w:t>
      </w:r>
      <w:proofErr w:type="spellEnd"/>
      <w:r>
        <w:t xml:space="preserve"> могут наблюдаться различные варианты, см </w:t>
      </w:r>
      <w:r>
        <w:fldChar w:fldCharType="begin"/>
      </w:r>
      <w:r>
        <w:instrText xml:space="preserve"> REF _Ref134740211 \h </w:instrText>
      </w:r>
      <w:r>
        <w:fldChar w:fldCharType="separate"/>
      </w:r>
      <w:r>
        <w:t xml:space="preserve">Схема </w:t>
      </w:r>
      <w:r>
        <w:rPr>
          <w:noProof/>
        </w:rPr>
        <w:t>4</w:t>
      </w:r>
      <w:r>
        <w:fldChar w:fldCharType="end"/>
      </w:r>
      <w:r>
        <w:t>. Как</w:t>
      </w:r>
      <w:r w:rsidRPr="00D72AD9">
        <w:rPr>
          <w:lang w:val="en-US"/>
        </w:rPr>
        <w:t xml:space="preserve"> </w:t>
      </w:r>
      <w:r>
        <w:t>показано</w:t>
      </w:r>
      <w:r w:rsidRPr="00D72AD9">
        <w:rPr>
          <w:lang w:val="en-US"/>
        </w:rPr>
        <w:t xml:space="preserve"> </w:t>
      </w:r>
      <w:r>
        <w:t>авторами</w:t>
      </w:r>
      <w:r w:rsidRPr="00D72AD9">
        <w:rPr>
          <w:lang w:val="en-US"/>
        </w:rPr>
        <w:t xml:space="preserve"> </w:t>
      </w:r>
      <w:sdt>
        <w:sdtPr>
          <w:id w:val="1478721956"/>
          <w:citation/>
        </w:sdtPr>
        <w:sdtContent>
          <w:r w:rsidR="00BB6C23" w:rsidRPr="00BB6C23">
            <w:fldChar w:fldCharType="begin"/>
          </w:r>
          <w:r w:rsidR="00A946F6">
            <w:rPr>
              <w:lang w:val="en-US"/>
            </w:rPr>
            <w:instrText>CITATION</w:instrText>
          </w:r>
          <w:r w:rsidR="00A946F6" w:rsidRPr="00D72AD9">
            <w:rPr>
              <w:lang w:val="en-US"/>
            </w:rPr>
            <w:instrText xml:space="preserve"> </w:instrText>
          </w:r>
          <w:r w:rsidR="00A946F6">
            <w:rPr>
              <w:lang w:val="en-US"/>
            </w:rPr>
            <w:instrText>Mar</w:instrText>
          </w:r>
          <w:r w:rsidR="00A946F6" w:rsidRPr="00D72AD9">
            <w:rPr>
              <w:lang w:val="en-US"/>
            </w:rPr>
            <w:instrText>71 \</w:instrText>
          </w:r>
          <w:r w:rsidR="00A946F6">
            <w:rPr>
              <w:lang w:val="en-US"/>
            </w:rPr>
            <w:instrText>l</w:instrText>
          </w:r>
          <w:r w:rsidR="00A946F6" w:rsidRPr="00D72AD9">
            <w:rPr>
              <w:lang w:val="en-US"/>
            </w:rPr>
            <w:instrText xml:space="preserve"> 1033 </w:instrText>
          </w:r>
          <w:r w:rsidR="00BB6C23" w:rsidRPr="00BB6C23">
            <w:fldChar w:fldCharType="separate"/>
          </w:r>
          <w:r w:rsidR="00D72AD9" w:rsidRPr="00D72AD9">
            <w:rPr>
              <w:noProof/>
              <w:lang w:val="en-US"/>
            </w:rPr>
            <w:t>[26]</w:t>
          </w:r>
          <w:r w:rsidR="00BB6C23" w:rsidRPr="00BB6C23">
            <w:fldChar w:fldCharType="end"/>
          </w:r>
        </w:sdtContent>
      </w:sdt>
      <w:r w:rsidRPr="00D72AD9">
        <w:rPr>
          <w:lang w:val="en-US"/>
        </w:rPr>
        <w:t>,</w:t>
      </w:r>
      <w:r w:rsidR="00BB6C23" w:rsidRPr="00D72AD9">
        <w:rPr>
          <w:lang w:val="en-US"/>
        </w:rPr>
        <w:t xml:space="preserve"> </w:t>
      </w:r>
      <w:sdt>
        <w:sdtPr>
          <w:rPr>
            <w:lang w:val="en-US"/>
          </w:rPr>
          <w:id w:val="-2143956647"/>
          <w:citation/>
        </w:sdtPr>
        <w:sdtContent>
          <w:r w:rsidR="00BB6C23" w:rsidRPr="00BB6C23">
            <w:rPr>
              <w:lang w:val="en-US"/>
            </w:rPr>
            <w:fldChar w:fldCharType="begin"/>
          </w:r>
          <w:r w:rsidR="00A946F6">
            <w:rPr>
              <w:lang w:val="en-US"/>
            </w:rPr>
            <w:instrText>CITATION</w:instrText>
          </w:r>
          <w:r w:rsidR="00A946F6" w:rsidRPr="00D72AD9">
            <w:rPr>
              <w:lang w:val="en-US"/>
            </w:rPr>
            <w:instrText xml:space="preserve"> </w:instrText>
          </w:r>
          <w:r w:rsidR="00A946F6">
            <w:rPr>
              <w:lang w:val="en-US"/>
            </w:rPr>
            <w:instrText>Mar</w:instrText>
          </w:r>
          <w:r w:rsidR="00A946F6" w:rsidRPr="00D72AD9">
            <w:rPr>
              <w:lang w:val="en-US"/>
            </w:rPr>
            <w:instrText>711 \</w:instrText>
          </w:r>
          <w:r w:rsidR="00A946F6">
            <w:rPr>
              <w:lang w:val="en-US"/>
            </w:rPr>
            <w:instrText>l</w:instrText>
          </w:r>
          <w:r w:rsidR="00A946F6" w:rsidRPr="00D72AD9">
            <w:rPr>
              <w:lang w:val="en-US"/>
            </w:rPr>
            <w:instrText xml:space="preserve"> 1033 </w:instrText>
          </w:r>
          <w:r w:rsidR="00BB6C23" w:rsidRPr="00BB6C23">
            <w:rPr>
              <w:lang w:val="en-US"/>
            </w:rPr>
            <w:fldChar w:fldCharType="separate"/>
          </w:r>
          <w:r w:rsidR="00D72AD9" w:rsidRPr="00D72AD9">
            <w:rPr>
              <w:noProof/>
              <w:lang w:val="en-US"/>
            </w:rPr>
            <w:t>[27]</w:t>
          </w:r>
          <w:r w:rsidR="00BB6C23" w:rsidRPr="00BB6C23">
            <w:rPr>
              <w:lang w:val="en-US"/>
            </w:rPr>
            <w:fldChar w:fldCharType="end"/>
          </w:r>
        </w:sdtContent>
      </w:sdt>
      <w:r w:rsidRPr="00D72AD9">
        <w:rPr>
          <w:lang w:val="en-US"/>
        </w:rPr>
        <w:t xml:space="preserve">. </w:t>
      </w:r>
      <w:r>
        <w:t xml:space="preserve">Процесс проходит через стадию образования триплетной радикальной пары. </w:t>
      </w:r>
    </w:p>
    <w:p w14:paraId="5CB5BCDE" w14:textId="77777777" w:rsidR="00841974" w:rsidRDefault="00841974" w:rsidP="00841974">
      <w:pPr>
        <w:pStyle w:val="a4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0602CC68" wp14:editId="34687811">
                <wp:extent cx="4343400" cy="2102485"/>
                <wp:effectExtent l="0" t="0" r="0" b="0"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3400" cy="2102485"/>
                          <a:chOff x="0" y="0"/>
                          <a:chExt cx="4343400" cy="2102485"/>
                        </a:xfrm>
                      </wpg:grpSpPr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18751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Надпись 16"/>
                        <wps:cNvSpPr txBox="1"/>
                        <wps:spPr>
                          <a:xfrm>
                            <a:off x="0" y="1931670"/>
                            <a:ext cx="43434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D5E350E" w14:textId="0FCBBE00" w:rsidR="00377583" w:rsidRPr="00C52238" w:rsidRDefault="00377583" w:rsidP="00841974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  <w:szCs w:val="32"/>
                                </w:rPr>
                              </w:pPr>
                              <w:bookmarkStart w:id="21" w:name="_Ref134740211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4</w:t>
                                </w:r>
                              </w:fldSimple>
                              <w:bookmarkEnd w:id="21"/>
                              <w:r>
                                <w:t xml:space="preserve">. Различные варианты в случае </w:t>
                              </w:r>
                              <w:proofErr w:type="spellStart"/>
                              <w:r>
                                <w:t>аллильных</w:t>
                              </w:r>
                              <w:proofErr w:type="spellEnd"/>
                              <w:r>
                                <w:t xml:space="preserve"> радикалов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02CC68" id="Группа 17" o:spid="_x0000_s1038" style="width:342pt;height:165.55pt;mso-position-horizontal-relative:char;mso-position-vertical-relative:line" coordsize="43434,210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">
                <v:shape id="Рисунок 15" o:spid="_x0000_s1039" type="#_x0000_t75" style="position:absolute;width:43434;height:18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">
                  <v:imagedata r:id="rId20" o:title=""/>
                </v:shape>
                <v:shape id="Надпись 16" o:spid="_x0000_s1040" type="#_x0000_t202" style="position:absolute;top:19316;width:43434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" stroked="f">
                  <v:textbox style="mso-fit-shape-to-text:t" inset="0,0,0,0">
                    <w:txbxContent>
                      <w:p w14:paraId="1D5E350E" w14:textId="0FCBBE00" w:rsidR="00377583" w:rsidRPr="00C52238" w:rsidRDefault="00377583" w:rsidP="00841974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  <w:szCs w:val="32"/>
                          </w:rPr>
                        </w:pPr>
                        <w:bookmarkStart w:id="22" w:name="_Ref134740211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4</w:t>
                          </w:r>
                        </w:fldSimple>
                        <w:bookmarkEnd w:id="22"/>
                        <w:r>
                          <w:t xml:space="preserve">. Различные варианты в случае </w:t>
                        </w:r>
                        <w:proofErr w:type="spellStart"/>
                        <w:r>
                          <w:t>аллильных</w:t>
                        </w:r>
                        <w:proofErr w:type="spellEnd"/>
                        <w:r>
                          <w:t xml:space="preserve"> радикалов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31B89CF" w14:textId="77777777" w:rsidR="00841974" w:rsidRPr="005173C3" w:rsidRDefault="00841974" w:rsidP="00841974">
      <w:pPr>
        <w:pStyle w:val="a4"/>
      </w:pPr>
      <w:r>
        <w:t xml:space="preserve">Главное отличие фотовосстановления орто-хинонов в присутствии гетероатомных доноров водорода - эфирами, альдегидами, спиртами и аминами, заключается </w:t>
      </w:r>
      <w:proofErr w:type="gramStart"/>
      <w:r>
        <w:t>в на</w:t>
      </w:r>
      <w:proofErr w:type="gramEnd"/>
      <w:r>
        <w:t xml:space="preserve"> начальной стадии реакции: происходит отрыв атома водорода от α – атома углерода по отношению к связи с гетероатомом. Однако такие реакции приводят к аналогичным продуктам см. </w:t>
      </w:r>
      <w:r>
        <w:fldChar w:fldCharType="begin"/>
      </w:r>
      <w:r>
        <w:instrText xml:space="preserve"> REF _Ref134741272 \h </w:instrText>
      </w:r>
      <w:r>
        <w:fldChar w:fldCharType="separate"/>
      </w:r>
      <w:r>
        <w:t xml:space="preserve">Схема </w:t>
      </w:r>
      <w:r>
        <w:rPr>
          <w:noProof/>
        </w:rPr>
        <w:t>5</w:t>
      </w:r>
      <w:r>
        <w:fldChar w:fldCharType="end"/>
      </w:r>
      <w:r>
        <w:t xml:space="preserve">. К тому же получающиеся </w:t>
      </w:r>
      <w:proofErr w:type="spellStart"/>
      <w:r>
        <w:t>фенолэфиры</w:t>
      </w:r>
      <w:proofErr w:type="spellEnd"/>
      <w:r>
        <w:t xml:space="preserve"> </w:t>
      </w:r>
      <w:proofErr w:type="spellStart"/>
      <w:r>
        <w:t>гидролитически</w:t>
      </w:r>
      <w:proofErr w:type="spellEnd"/>
      <w:r>
        <w:t xml:space="preserve"> расщепляются на гидрохинон и кислоту RC(O)OH, что иногда представляет практический интерес.</w:t>
      </w:r>
    </w:p>
    <w:p w14:paraId="12829907" w14:textId="77777777" w:rsidR="00841974" w:rsidRDefault="00841974" w:rsidP="00841974">
      <w:pPr>
        <w:pStyle w:val="a5"/>
        <w:jc w:val="center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6D2FD2F" wp14:editId="0747B694">
                <wp:extent cx="5732780" cy="1510665"/>
                <wp:effectExtent l="0" t="0" r="1270" b="0"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2780" cy="1510665"/>
                          <a:chOff x="0" y="0"/>
                          <a:chExt cx="5732780" cy="1510665"/>
                        </a:xfrm>
                      </wpg:grpSpPr>
                      <pic:pic xmlns:pic="http://schemas.openxmlformats.org/drawingml/2006/picture">
                        <pic:nvPicPr>
                          <pic:cNvPr id="18" name="Рисунок 18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780" cy="12839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Надпись 19"/>
                        <wps:cNvSpPr txBox="1"/>
                        <wps:spPr>
                          <a:xfrm>
                            <a:off x="0" y="1339850"/>
                            <a:ext cx="573278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861C4CE" w14:textId="63BA5041" w:rsidR="00377583" w:rsidRPr="00AC5B99" w:rsidRDefault="00377583" w:rsidP="00841974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bookmarkStart w:id="23" w:name="_Ref134741272"/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5</w:t>
                                </w:r>
                              </w:fldSimple>
                              <w:bookmarkEnd w:id="23"/>
                              <w:r>
                                <w:t>. Продукты реакции с гетероатомами.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D2FD2F" id="Группа 20" o:spid="_x0000_s1041" style="width:451.4pt;height:118.95pt;mso-position-horizontal-relative:char;mso-position-vertical-relative:line" coordsize="57327,151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">
                <v:shape id="Рисунок 18" o:spid="_x0000_s1042" type="#_x0000_t75" style="position:absolute;width:57327;height:12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">
                  <v:imagedata r:id="rId22" o:title=""/>
                </v:shape>
                <v:shape id="Надпись 19" o:spid="_x0000_s1043" type="#_x0000_t202" style="position:absolute;top:13398;width:57327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" stroked="f">
                  <v:textbox style="mso-fit-shape-to-text:t" inset="0,0,0,0">
                    <w:txbxContent>
                      <w:p w14:paraId="4861C4CE" w14:textId="63BA5041" w:rsidR="00377583" w:rsidRPr="00AC5B99" w:rsidRDefault="00377583" w:rsidP="00841974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bookmarkStart w:id="24" w:name="_Ref134741272"/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5</w:t>
                          </w:r>
                        </w:fldSimple>
                        <w:bookmarkEnd w:id="24"/>
                        <w:r>
                          <w:t>. Продукты реакции с гетероатомами.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7355851" w14:textId="15AD36E7" w:rsidR="00841974" w:rsidRDefault="00841974" w:rsidP="00AF12FC">
      <w:pPr>
        <w:pStyle w:val="a5"/>
      </w:pPr>
      <w:r>
        <w:t xml:space="preserve">Продукты реакций присоединения с альдегидами образуют также тетра-хлор- и тетра-бромбензохиноны-1,2, производные нафтохинона-1,2, </w:t>
      </w:r>
      <w:proofErr w:type="spellStart"/>
      <w:r>
        <w:t>аценафтенхинон</w:t>
      </w:r>
      <w:proofErr w:type="spellEnd"/>
      <w:r>
        <w:t xml:space="preserve">, </w:t>
      </w:r>
      <w:proofErr w:type="spellStart"/>
      <w:r>
        <w:t>ретенхинон</w:t>
      </w:r>
      <w:proofErr w:type="spellEnd"/>
      <w:r>
        <w:t xml:space="preserve">, </w:t>
      </w:r>
      <w:proofErr w:type="spellStart"/>
      <w:r>
        <w:t>хризенхинон</w:t>
      </w:r>
      <w:proofErr w:type="spellEnd"/>
      <w:r>
        <w:t xml:space="preserve"> </w:t>
      </w:r>
      <w:sdt>
        <w:sdtPr>
          <w:id w:val="1744214983"/>
          <w:citation/>
        </w:sdtPr>
        <w:sdtContent>
          <w:r w:rsidR="005206D7">
            <w:fldChar w:fldCharType="begin"/>
          </w:r>
          <w:r w:rsidR="005206D7" w:rsidRPr="005206D7">
            <w:instrText xml:space="preserve"> </w:instrText>
          </w:r>
          <w:r w:rsidR="005206D7">
            <w:rPr>
              <w:lang w:val="en-US"/>
            </w:rPr>
            <w:instrText>CITATION</w:instrText>
          </w:r>
          <w:r w:rsidR="005206D7" w:rsidRPr="005206D7">
            <w:instrText xml:space="preserve"> Ель77 \</w:instrText>
          </w:r>
          <w:r w:rsidR="005206D7">
            <w:rPr>
              <w:lang w:val="en-US"/>
            </w:rPr>
            <w:instrText>l</w:instrText>
          </w:r>
          <w:r w:rsidR="005206D7" w:rsidRPr="005206D7">
            <w:instrText xml:space="preserve"> 1033 </w:instrText>
          </w:r>
          <w:r w:rsidR="005206D7">
            <w:fldChar w:fldCharType="separate"/>
          </w:r>
          <w:r w:rsidR="00D72AD9" w:rsidRPr="00D72AD9">
            <w:rPr>
              <w:noProof/>
            </w:rPr>
            <w:t>[11]</w:t>
          </w:r>
          <w:r w:rsidR="005206D7">
            <w:fldChar w:fldCharType="end"/>
          </w:r>
        </w:sdtContent>
      </w:sdt>
      <w:r>
        <w:t xml:space="preserve"> Фотовосстановление под действием видимого света </w:t>
      </w:r>
      <w:proofErr w:type="spellStart"/>
      <w:r>
        <w:t>камфорохинона</w:t>
      </w:r>
      <w:proofErr w:type="spellEnd"/>
      <w:r>
        <w:t xml:space="preserve"> в присутствии альдегидов также дает смесь соответствующих продуктов:</w:t>
      </w:r>
    </w:p>
    <w:p w14:paraId="66F71984" w14:textId="66619326" w:rsidR="00AF12FC" w:rsidRDefault="00AF12FC" w:rsidP="00841974">
      <w:pPr>
        <w:pStyle w:val="a5"/>
      </w:pPr>
      <w:r>
        <w:rPr>
          <w:noProof/>
        </w:rPr>
        <mc:AlternateContent>
          <mc:Choice Requires="wpg">
            <w:drawing>
              <wp:inline distT="0" distB="0" distL="0" distR="0" wp14:anchorId="48570A52" wp14:editId="4E33CCBF">
                <wp:extent cx="6299200" cy="1725295"/>
                <wp:effectExtent l="0" t="0" r="6350" b="8255"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9200" cy="1725295"/>
                          <a:chOff x="0" y="0"/>
                          <a:chExt cx="6299200" cy="1725295"/>
                        </a:xfrm>
                      </wpg:grpSpPr>
                      <pic:pic xmlns:pic="http://schemas.openxmlformats.org/drawingml/2006/picture">
                        <pic:nvPicPr>
                          <pic:cNvPr id="21" name="Рисунок 21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0" cy="14992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Надпись 22"/>
                        <wps:cNvSpPr txBox="1"/>
                        <wps:spPr>
                          <a:xfrm>
                            <a:off x="0" y="1554480"/>
                            <a:ext cx="62992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81E885A" w14:textId="49679A6A" w:rsidR="00377583" w:rsidRPr="005B71AB" w:rsidRDefault="00377583" w:rsidP="00AF12FC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6</w:t>
                                </w:r>
                              </w:fldSimple>
                              <w:r>
                                <w:t>. Продукты реакции с альдегидами.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570A52" id="Группа 23" o:spid="_x0000_s1044" style="width:496pt;height:135.85pt;mso-position-horizontal-relative:char;mso-position-vertical-relative:line" coordsize="62992,17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">
                <v:shape id="Рисунок 21" o:spid="_x0000_s1045" type="#_x0000_t75" style="position:absolute;width:62992;height:14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">
                  <v:imagedata r:id="rId24" o:title=""/>
                </v:shape>
                <v:shape id="Надпись 22" o:spid="_x0000_s1046" type="#_x0000_t202" style="position:absolute;top:15544;width:62992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" stroked="f">
                  <v:textbox style="mso-fit-shape-to-text:t" inset="0,0,0,0">
                    <w:txbxContent>
                      <w:p w14:paraId="181E885A" w14:textId="49679A6A" w:rsidR="00377583" w:rsidRPr="005B71AB" w:rsidRDefault="00377583" w:rsidP="00AF12FC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6</w:t>
                          </w:r>
                        </w:fldSimple>
                        <w:r>
                          <w:t>. Продукты реакции с альдегидами.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bookmarkEnd w:id="17"/>
    <w:p w14:paraId="0DD13183" w14:textId="1B882F1E" w:rsidR="00D1407E" w:rsidRDefault="00D1407E" w:rsidP="00D1407E">
      <w:pPr>
        <w:pStyle w:val="a5"/>
      </w:pPr>
      <w:r>
        <w:t>Фотовосстановление хинонов в присутствии спиртов – одна из самых хорошо изученных фотореакций хинонов.</w:t>
      </w:r>
      <w:r w:rsidRPr="00D1407E">
        <w:t xml:space="preserve"> Эта</w:t>
      </w:r>
      <w:r w:rsidRPr="000F5D36">
        <w:t xml:space="preserve"> </w:t>
      </w:r>
      <w:r w:rsidRPr="00D1407E">
        <w:t>тема</w:t>
      </w:r>
      <w:r w:rsidRPr="000F5D36">
        <w:t xml:space="preserve"> </w:t>
      </w:r>
      <w:r w:rsidRPr="00D1407E">
        <w:t>подробно</w:t>
      </w:r>
      <w:r w:rsidRPr="000F5D36">
        <w:t xml:space="preserve"> </w:t>
      </w:r>
      <w:r w:rsidRPr="00D1407E">
        <w:t>рассмотрена</w:t>
      </w:r>
      <w:r w:rsidRPr="000F5D36">
        <w:t xml:space="preserve"> </w:t>
      </w:r>
      <w:r w:rsidRPr="00D1407E">
        <w:t>у</w:t>
      </w:r>
      <w:r w:rsidRPr="000F5D36">
        <w:t xml:space="preserve"> </w:t>
      </w:r>
      <w:r>
        <w:t>авторов</w:t>
      </w:r>
      <w:r w:rsidRPr="000F5D36">
        <w:t xml:space="preserve"> </w:t>
      </w:r>
      <w:sdt>
        <w:sdtPr>
          <w:id w:val="-1285729005"/>
          <w:citation/>
        </w:sdtPr>
        <w:sdtContent>
          <w:r w:rsidR="00B758CF">
            <w:fldChar w:fldCharType="begin"/>
          </w:r>
          <w:r w:rsidR="00D72AD9">
            <w:rPr>
              <w:lang w:val="en-US"/>
            </w:rPr>
            <w:instrText>CITATION</w:instrText>
          </w:r>
          <w:r w:rsidR="00D72AD9" w:rsidRPr="000F5D36">
            <w:instrText xml:space="preserve"> </w:instrText>
          </w:r>
          <w:r w:rsidR="00D72AD9">
            <w:rPr>
              <w:lang w:val="en-US"/>
            </w:rPr>
            <w:instrText>Zhu</w:instrText>
          </w:r>
          <w:r w:rsidR="00D72AD9" w:rsidRPr="000F5D36">
            <w:instrText>17 \</w:instrText>
          </w:r>
          <w:r w:rsidR="00D72AD9">
            <w:rPr>
              <w:lang w:val="en-US"/>
            </w:rPr>
            <w:instrText>l</w:instrText>
          </w:r>
          <w:r w:rsidR="00D72AD9" w:rsidRPr="000F5D36">
            <w:instrText xml:space="preserve"> 1049 </w:instrText>
          </w:r>
          <w:r w:rsidR="00B758CF">
            <w:fldChar w:fldCharType="separate"/>
          </w:r>
          <w:r w:rsidR="00D72AD9" w:rsidRPr="000F5D36">
            <w:rPr>
              <w:noProof/>
            </w:rPr>
            <w:t>[28]</w:t>
          </w:r>
          <w:r w:rsidR="00B758CF">
            <w:fldChar w:fldCharType="end"/>
          </w:r>
        </w:sdtContent>
      </w:sdt>
      <w:r w:rsidR="00B758CF" w:rsidRPr="000F5D36">
        <w:t xml:space="preserve">, </w:t>
      </w:r>
      <w:sdt>
        <w:sdtPr>
          <w:rPr>
            <w:lang w:val="en-US"/>
          </w:rPr>
          <w:id w:val="-606502172"/>
          <w:citation/>
        </w:sdtPr>
        <w:sdtContent>
          <w:r w:rsidR="00B758CF">
            <w:rPr>
              <w:lang w:val="en-US"/>
            </w:rPr>
            <w:fldChar w:fldCharType="begin"/>
          </w:r>
          <w:r w:rsidR="00D72AD9">
            <w:rPr>
              <w:lang w:val="en-US"/>
            </w:rPr>
            <w:instrText>CITATION</w:instrText>
          </w:r>
          <w:r w:rsidR="00D72AD9" w:rsidRPr="000F5D36">
            <w:instrText xml:space="preserve"> </w:instrText>
          </w:r>
          <w:r w:rsidR="00D72AD9">
            <w:rPr>
              <w:lang w:val="en-US"/>
            </w:rPr>
            <w:instrText>Kay</w:instrText>
          </w:r>
          <w:r w:rsidR="00D72AD9" w:rsidRPr="000F5D36">
            <w:instrText>94 \</w:instrText>
          </w:r>
          <w:r w:rsidR="00D72AD9">
            <w:rPr>
              <w:lang w:val="en-US"/>
            </w:rPr>
            <w:instrText>l</w:instrText>
          </w:r>
          <w:r w:rsidR="00D72AD9" w:rsidRPr="000F5D36">
            <w:instrText xml:space="preserve"> 1033 </w:instrText>
          </w:r>
          <w:r w:rsidR="00B758CF">
            <w:rPr>
              <w:lang w:val="en-US"/>
            </w:rPr>
            <w:fldChar w:fldCharType="separate"/>
          </w:r>
          <w:r w:rsidR="00D72AD9" w:rsidRPr="000F5D36">
            <w:rPr>
              <w:noProof/>
            </w:rPr>
            <w:t>[29]</w:t>
          </w:r>
          <w:r w:rsidR="00B758CF">
            <w:rPr>
              <w:lang w:val="en-US"/>
            </w:rPr>
            <w:fldChar w:fldCharType="end"/>
          </w:r>
        </w:sdtContent>
      </w:sdt>
      <w:r w:rsidRPr="000F5D36">
        <w:t>,</w:t>
      </w:r>
      <w:r w:rsidR="00B758CF" w:rsidRPr="000F5D36">
        <w:t xml:space="preserve"> </w:t>
      </w:r>
      <w:sdt>
        <w:sdtPr>
          <w:rPr>
            <w:lang w:val="en-US"/>
          </w:rPr>
          <w:id w:val="-1892482997"/>
          <w:citation/>
        </w:sdtPr>
        <w:sdtContent>
          <w:r w:rsidR="00B758CF" w:rsidRPr="00B758CF">
            <w:rPr>
              <w:lang w:val="en-US"/>
            </w:rPr>
            <w:fldChar w:fldCharType="begin"/>
          </w:r>
          <w:r w:rsidR="00D72AD9">
            <w:rPr>
              <w:lang w:val="en-US"/>
            </w:rPr>
            <w:instrText>CITATION</w:instrText>
          </w:r>
          <w:r w:rsidR="00D72AD9" w:rsidRPr="000F5D36">
            <w:instrText xml:space="preserve"> </w:instrText>
          </w:r>
          <w:r w:rsidR="00D72AD9">
            <w:rPr>
              <w:lang w:val="en-US"/>
            </w:rPr>
            <w:instrText>Enc</w:instrText>
          </w:r>
          <w:r w:rsidR="00D72AD9" w:rsidRPr="000F5D36">
            <w:instrText>94 \</w:instrText>
          </w:r>
          <w:r w:rsidR="00D72AD9">
            <w:rPr>
              <w:lang w:val="en-US"/>
            </w:rPr>
            <w:instrText>l</w:instrText>
          </w:r>
          <w:r w:rsidR="00D72AD9" w:rsidRPr="000F5D36">
            <w:instrText xml:space="preserve"> 1033 </w:instrText>
          </w:r>
          <w:r w:rsidR="00B758CF" w:rsidRPr="00B758CF">
            <w:rPr>
              <w:lang w:val="en-US"/>
            </w:rPr>
            <w:fldChar w:fldCharType="separate"/>
          </w:r>
          <w:r w:rsidR="00D72AD9" w:rsidRPr="000F5D36">
            <w:rPr>
              <w:noProof/>
            </w:rPr>
            <w:t>[30]</w:t>
          </w:r>
          <w:r w:rsidR="00B758CF" w:rsidRPr="00B758CF">
            <w:rPr>
              <w:lang w:val="en-US"/>
            </w:rPr>
            <w:fldChar w:fldCharType="end"/>
          </w:r>
        </w:sdtContent>
      </w:sdt>
      <w:r w:rsidR="000F5D36" w:rsidRPr="000F5D36">
        <w:t xml:space="preserve">. </w:t>
      </w:r>
      <w:r w:rsidRPr="00B758CF">
        <w:t>Как и для эфиров и альдегидов, реакция фотовосстановления хинонов с</w:t>
      </w:r>
      <w:r w:rsidRPr="00D1407E">
        <w:t xml:space="preserve"> спиртами начинается с </w:t>
      </w:r>
      <w:r>
        <w:t>отрыва</w:t>
      </w:r>
      <w:r w:rsidRPr="00D1407E">
        <w:t xml:space="preserve"> α-водорода [22]</w:t>
      </w:r>
      <w:r>
        <w:t>. Реакция идет по схеме:</w:t>
      </w:r>
    </w:p>
    <w:p w14:paraId="69597D23" w14:textId="70AC35D6" w:rsidR="00383542" w:rsidRDefault="00D1407E" w:rsidP="00D1407E">
      <w:pPr>
        <w:pStyle w:val="a5"/>
      </w:pPr>
      <w:r>
        <w:rPr>
          <w:noProof/>
        </w:rPr>
        <mc:AlternateContent>
          <mc:Choice Requires="wpg">
            <w:drawing>
              <wp:inline distT="0" distB="0" distL="0" distR="0" wp14:anchorId="1C7E8C93" wp14:editId="3B6A1B75">
                <wp:extent cx="5137150" cy="3327400"/>
                <wp:effectExtent l="0" t="0" r="6350" b="6350"/>
                <wp:docPr id="26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7150" cy="3327400"/>
                          <a:chOff x="0" y="0"/>
                          <a:chExt cx="5137150" cy="3327400"/>
                        </a:xfrm>
                      </wpg:grpSpPr>
                      <pic:pic xmlns:pic="http://schemas.openxmlformats.org/drawingml/2006/picture">
                        <pic:nvPicPr>
                          <pic:cNvPr id="24" name="Рисунок 24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7150" cy="3101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Надпись 25"/>
                        <wps:cNvSpPr txBox="1"/>
                        <wps:spPr>
                          <a:xfrm>
                            <a:off x="0" y="3156585"/>
                            <a:ext cx="513715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F53D0A0" w14:textId="06EAD23C" w:rsidR="00377583" w:rsidRPr="00792709" w:rsidRDefault="00377583" w:rsidP="00D1407E">
                              <w:pPr>
                                <w:pStyle w:val="af2"/>
                                <w:rPr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7</w:t>
                                </w:r>
                              </w:fldSimple>
                              <w:r>
                                <w:t xml:space="preserve">. Продукты фотовосстановления хинонов в </w:t>
                              </w:r>
                              <w:proofErr w:type="spellStart"/>
                              <w:r>
                                <w:t>присутсвие</w:t>
                              </w:r>
                              <w:proofErr w:type="spellEnd"/>
                              <w:r>
                                <w:t xml:space="preserve"> спиртов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7E8C93" id="Группа 26" o:spid="_x0000_s1047" style="width:404.5pt;height:262pt;mso-position-horizontal-relative:char;mso-position-vertical-relative:line" coordsize="51371,332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">
                <v:shape id="Рисунок 24" o:spid="_x0000_s1048" type="#_x0000_t75" style="position:absolute;width:51371;height:310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">
                  <v:imagedata r:id="rId26" o:title=""/>
                </v:shape>
                <v:shape id="Надпись 25" o:spid="_x0000_s1049" type="#_x0000_t202" style="position:absolute;top:31565;width:51371;height:1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" stroked="f">
                  <v:textbox style="mso-fit-shape-to-text:t" inset="0,0,0,0">
                    <w:txbxContent>
                      <w:p w14:paraId="7F53D0A0" w14:textId="06EAD23C" w:rsidR="00377583" w:rsidRPr="00792709" w:rsidRDefault="00377583" w:rsidP="00D1407E">
                        <w:pPr>
                          <w:pStyle w:val="af2"/>
                          <w:rPr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7</w:t>
                          </w:r>
                        </w:fldSimple>
                        <w:r>
                          <w:t xml:space="preserve">. Продукты фотовосстановления хинонов в </w:t>
                        </w:r>
                        <w:proofErr w:type="spellStart"/>
                        <w:r>
                          <w:t>присутсвие</w:t>
                        </w:r>
                        <w:proofErr w:type="spellEnd"/>
                        <w:r>
                          <w:t xml:space="preserve"> спиртов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A46E2" w14:textId="71BCBD64" w:rsidR="00D1407E" w:rsidRDefault="00D1407E" w:rsidP="00D1407E">
      <w:pPr>
        <w:pStyle w:val="a5"/>
      </w:pPr>
      <w:r>
        <w:t xml:space="preserve">Реакция фотовосстановления 3,5- и 3,6-ди-трет-бутилбензохинонов-1,2 в присутствии соответствующих им пирокатехинов </w:t>
      </w:r>
      <w:commentRangeStart w:id="25"/>
      <w:r>
        <w:t>приводит</w:t>
      </w:r>
      <w:commentRangeEnd w:id="25"/>
      <w:r w:rsidR="00851DCF">
        <w:rPr>
          <w:rStyle w:val="afa"/>
          <w:rFonts w:eastAsia="SimSun" w:cstheme="minorBidi"/>
          <w:color w:val="auto"/>
          <w:lang w:eastAsia="en-US"/>
        </w:rPr>
        <w:commentReference w:id="25"/>
      </w:r>
      <w:r>
        <w:t xml:space="preserve"> к образованию </w:t>
      </w:r>
      <w:proofErr w:type="spellStart"/>
      <w:r>
        <w:t>семихинонов</w:t>
      </w:r>
      <w:proofErr w:type="spellEnd"/>
      <w:r>
        <w:t xml:space="preserve">, которые после </w:t>
      </w:r>
      <w:proofErr w:type="spellStart"/>
      <w:r>
        <w:t>диспропорционируют</w:t>
      </w:r>
      <w:proofErr w:type="spellEnd"/>
      <w:r>
        <w:t xml:space="preserve"> до исходных хинонов и пирокатехинов </w:t>
      </w:r>
      <w:sdt>
        <w:sdtPr>
          <w:id w:val="1230585099"/>
          <w:citation/>
        </w:sdtPr>
        <w:sdtContent>
          <w:r w:rsidR="00587F4B">
            <w:fldChar w:fldCharType="begin"/>
          </w:r>
          <w:r w:rsidR="000F5D36">
            <w:instrText xml:space="preserve">CITATION The17 \l 1033 </w:instrText>
          </w:r>
          <w:r w:rsidR="00587F4B">
            <w:fldChar w:fldCharType="separate"/>
          </w:r>
          <w:r w:rsidR="000F5D36">
            <w:rPr>
              <w:noProof/>
            </w:rPr>
            <w:t>[31]</w:t>
          </w:r>
          <w:r w:rsidR="00587F4B">
            <w:fldChar w:fldCharType="end"/>
          </w:r>
        </w:sdtContent>
      </w:sdt>
      <w:r>
        <w:t>:</w:t>
      </w:r>
    </w:p>
    <w:p w14:paraId="5D51C213" w14:textId="02465658" w:rsidR="00D1407E" w:rsidRDefault="00D1407E" w:rsidP="00D1407E">
      <w:pPr>
        <w:pStyle w:val="a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F6B23C4" wp14:editId="7809CD9C">
                <wp:extent cx="5720080" cy="1732915"/>
                <wp:effectExtent l="0" t="0" r="0" b="635"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0080" cy="1732915"/>
                          <a:chOff x="0" y="0"/>
                          <a:chExt cx="5720080" cy="1732915"/>
                        </a:xfrm>
                      </wpg:grpSpPr>
                      <pic:pic xmlns:pic="http://schemas.openxmlformats.org/drawingml/2006/picture">
                        <pic:nvPicPr>
                          <pic:cNvPr id="27" name="Рисунок 27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0080" cy="15055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Надпись 28"/>
                        <wps:cNvSpPr txBox="1"/>
                        <wps:spPr>
                          <a:xfrm>
                            <a:off x="0" y="1562100"/>
                            <a:ext cx="572008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425621D" w14:textId="7517E917" w:rsidR="00377583" w:rsidRPr="00C503EE" w:rsidRDefault="00377583" w:rsidP="00D1407E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8</w:t>
                                </w:r>
                              </w:fldSimple>
                              <w:r>
                                <w:t>. Фотовосстановление хинонов в присутствии пирокатехинов.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6B23C4" id="Группа 29" o:spid="_x0000_s1050" style="width:450.4pt;height:136.45pt;mso-position-horizontal-relative:char;mso-position-vertical-relative:line" coordsize="57200,173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">
                <v:shape id="Рисунок 27" o:spid="_x0000_s1051" type="#_x0000_t75" style="position:absolute;width:57200;height:150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">
                  <v:imagedata r:id="rId28" o:title=""/>
                </v:shape>
                <v:shape id="Надпись 28" o:spid="_x0000_s1052" type="#_x0000_t202" style="position:absolute;top:15621;width:57200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" stroked="f">
                  <v:textbox style="mso-fit-shape-to-text:t" inset="0,0,0,0">
                    <w:txbxContent>
                      <w:p w14:paraId="4425621D" w14:textId="7517E917" w:rsidR="00377583" w:rsidRPr="00C503EE" w:rsidRDefault="00377583" w:rsidP="00D1407E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8</w:t>
                          </w:r>
                        </w:fldSimple>
                        <w:r>
                          <w:t>. Фотовосстановление хинонов в присутствии пирокатехинов.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CD69505" w14:textId="035CFBAB" w:rsidR="00D1407E" w:rsidRDefault="00450EDD" w:rsidP="00450EDD">
      <w:pPr>
        <w:pStyle w:val="31"/>
      </w:pPr>
      <w:r>
        <w:t>Стабильность продуктов реакции фотовосстановления</w:t>
      </w:r>
    </w:p>
    <w:p w14:paraId="2F436E8E" w14:textId="2074BA85" w:rsidR="00383542" w:rsidRDefault="00450EDD" w:rsidP="00290724">
      <w:pPr>
        <w:pStyle w:val="a5"/>
      </w:pPr>
      <w:r>
        <w:t xml:space="preserve">Согласно статье </w:t>
      </w:r>
      <w:sdt>
        <w:sdtPr>
          <w:id w:val="317934023"/>
          <w:citation/>
        </w:sdtPr>
        <w:sdtContent>
          <w:r w:rsidR="00587F4B">
            <w:fldChar w:fldCharType="begin"/>
          </w:r>
          <w:r w:rsidR="000F5D36">
            <w:instrText xml:space="preserve">CITATION Fuk00 \l 1033 </w:instrText>
          </w:r>
          <w:r w:rsidR="00587F4B">
            <w:fldChar w:fldCharType="separate"/>
          </w:r>
          <w:r w:rsidR="000F5D36">
            <w:rPr>
              <w:noProof/>
            </w:rPr>
            <w:t>[32]</w:t>
          </w:r>
          <w:r w:rsidR="00587F4B">
            <w:fldChar w:fldCharType="end"/>
          </w:r>
        </w:sdtContent>
      </w:sdt>
      <w:r>
        <w:t xml:space="preserve"> продукты фотовосстановления 9,10- </w:t>
      </w:r>
      <w:proofErr w:type="spellStart"/>
      <w:r>
        <w:t>фенантренхинона</w:t>
      </w:r>
      <w:proofErr w:type="spellEnd"/>
      <w:r>
        <w:t xml:space="preserve"> являются неустойчивыми соединениями. Например, </w:t>
      </w:r>
      <w:proofErr w:type="spellStart"/>
      <w:r>
        <w:t>кетолы</w:t>
      </w:r>
      <w:proofErr w:type="spellEnd"/>
      <w:r>
        <w:t xml:space="preserve">, образующиеся по реакции </w:t>
      </w:r>
      <w:commentRangeStart w:id="26"/>
      <w:r w:rsidRPr="00450EDD">
        <w:rPr>
          <w:color w:val="FF0000"/>
        </w:rPr>
        <w:t>PQ</w:t>
      </w:r>
      <w:commentRangeEnd w:id="26"/>
      <w:r>
        <w:rPr>
          <w:rStyle w:val="afa"/>
          <w:rFonts w:eastAsia="SimSun" w:cstheme="minorBidi"/>
          <w:color w:val="auto"/>
          <w:lang w:eastAsia="en-US"/>
        </w:rPr>
        <w:commentReference w:id="26"/>
      </w:r>
      <w:r w:rsidRPr="00450EDD">
        <w:t xml:space="preserve"> </w:t>
      </w:r>
      <w:r>
        <w:t xml:space="preserve">с </w:t>
      </w:r>
      <w:proofErr w:type="spellStart"/>
      <w:r>
        <w:t>дифенилметаном</w:t>
      </w:r>
      <w:proofErr w:type="spellEnd"/>
      <w:r>
        <w:t xml:space="preserve">, </w:t>
      </w:r>
      <w:proofErr w:type="spellStart"/>
      <w:r>
        <w:t>флуореном</w:t>
      </w:r>
      <w:proofErr w:type="spellEnd"/>
      <w:r>
        <w:t xml:space="preserve"> и </w:t>
      </w:r>
      <w:proofErr w:type="spellStart"/>
      <w:r>
        <w:t>ксантеном</w:t>
      </w:r>
      <w:proofErr w:type="spellEnd"/>
      <w:r>
        <w:t xml:space="preserve"> при нагревании до температуры </w:t>
      </w:r>
      <m:oMath>
        <m:r>
          <m:rPr>
            <m:sty m:val="p"/>
          </m:rPr>
          <w:rPr>
            <w:rFonts w:ascii="Cambria Math" w:hAnsi="Cambria Math"/>
          </w:rPr>
          <m:t>150 °С</m:t>
        </m:r>
      </m:oMath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175 °С</m:t>
        </m:r>
        <m:r>
          <m:rPr>
            <m:sty m:val="p"/>
          </m:rPr>
          <w:rPr>
            <w:rFonts w:ascii="Cambria Math" w:eastAsia="TimesNewRomanPSMT" w:hAnsi="Cambria Math" w:cs="TimesNewRomanPSMT"/>
            <w:sz w:val="26"/>
            <w:szCs w:val="26"/>
          </w:rPr>
          <m:t>,</m:t>
        </m:r>
      </m:oMath>
      <w:r>
        <w:rPr>
          <w:iCs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110 °С</m:t>
        </m:r>
      </m:oMath>
      <w:r>
        <w:t xml:space="preserve"> соответственно, претерпевают распад с образованием </w:t>
      </w:r>
      <w:proofErr w:type="spellStart"/>
      <w:r>
        <w:t>хингидрона</w:t>
      </w:r>
      <w:proofErr w:type="spellEnd"/>
      <w:r>
        <w:t>.</w:t>
      </w:r>
      <w:r w:rsidR="00290724">
        <w:t xml:space="preserve"> Согласно </w:t>
      </w:r>
      <w:sdt>
        <w:sdtPr>
          <w:id w:val="-1719046325"/>
          <w:citation/>
        </w:sdtPr>
        <w:sdtContent>
          <w:r w:rsidR="00290724">
            <w:fldChar w:fldCharType="begin"/>
          </w:r>
          <w:r w:rsidR="00290724">
            <w:instrText xml:space="preserve"> CITATION Чер06 \l 1049 </w:instrText>
          </w:r>
          <w:r w:rsidR="00290724">
            <w:fldChar w:fldCharType="separate"/>
          </w:r>
          <w:r w:rsidR="00D72AD9">
            <w:rPr>
              <w:noProof/>
            </w:rPr>
            <w:t>[9]</w:t>
          </w:r>
          <w:r w:rsidR="00290724">
            <w:fldChar w:fldCharType="end"/>
          </w:r>
        </w:sdtContent>
      </w:sdt>
      <w:r w:rsidR="00290724">
        <w:t xml:space="preserve"> термическое разложение </w:t>
      </w:r>
      <w:proofErr w:type="spellStart"/>
      <w:r w:rsidR="00290724">
        <w:t>кетола</w:t>
      </w:r>
      <w:proofErr w:type="spellEnd"/>
      <w:r w:rsidR="00290724">
        <w:t xml:space="preserve"> проходит через образование синглетной радикальной пары </w:t>
      </w:r>
      <w:r w:rsidR="00290724" w:rsidRPr="00290724">
        <w:rPr>
          <w:b/>
          <w:bCs/>
        </w:rPr>
        <w:t>того же состава</w:t>
      </w:r>
      <w:r w:rsidR="00290724">
        <w:t xml:space="preserve">, что и триплетная реакционная пара, возникающая при фотовосстановлении </w:t>
      </w:r>
      <w:r w:rsidR="00290724" w:rsidRPr="00290724">
        <w:rPr>
          <w:color w:val="FF0000"/>
        </w:rPr>
        <w:t>PQ</w:t>
      </w:r>
      <w:r w:rsidR="002D4680">
        <w:rPr>
          <w:color w:val="FF0000"/>
        </w:rPr>
        <w:t xml:space="preserve">, </w:t>
      </w:r>
      <w:r w:rsidR="002D4680" w:rsidRPr="001E18CF">
        <w:rPr>
          <w:color w:val="auto"/>
        </w:rPr>
        <w:t>меняется лишь спиновое состояние радикальных пар</w:t>
      </w:r>
      <w:r w:rsidR="00290724">
        <w:t>. При распаде радикальной пары радикалы, которые вышли из клетки растворителя, вступают в реакции независимо друг от друга</w:t>
      </w:r>
      <w:r w:rsidR="00957116">
        <w:t>:</w:t>
      </w:r>
    </w:p>
    <w:p w14:paraId="509D2A38" w14:textId="3402622B" w:rsidR="00957116" w:rsidRPr="00290724" w:rsidRDefault="00957116" w:rsidP="00290724">
      <w:pPr>
        <w:pStyle w:val="a5"/>
      </w:pPr>
      <w:r>
        <w:rPr>
          <w:noProof/>
        </w:rPr>
        <mc:AlternateContent>
          <mc:Choice Requires="wpg">
            <w:drawing>
              <wp:inline distT="0" distB="0" distL="0" distR="0" wp14:anchorId="5A7CE9A8" wp14:editId="6ABC292C">
                <wp:extent cx="5949315" cy="1499235"/>
                <wp:effectExtent l="0" t="0" r="0" b="5715"/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9315" cy="1499235"/>
                          <a:chOff x="0" y="0"/>
                          <a:chExt cx="5949315" cy="1499235"/>
                        </a:xfrm>
                      </wpg:grpSpPr>
                      <pic:pic xmlns:pic="http://schemas.openxmlformats.org/drawingml/2006/picture">
                        <pic:nvPicPr>
                          <pic:cNvPr id="30" name="Рисунок 30"/>
                          <pic:cNvPicPr>
                            <a:picLocks noChangeAspect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9315" cy="1270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Надпись 31"/>
                        <wps:cNvSpPr txBox="1"/>
                        <wps:spPr>
                          <a:xfrm>
                            <a:off x="0" y="1328420"/>
                            <a:ext cx="5949315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37A528" w14:textId="5A9BC7E4" w:rsidR="00377583" w:rsidRPr="006A2715" w:rsidRDefault="00377583" w:rsidP="00957116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9</w:t>
                                </w:r>
                              </w:fldSimple>
                              <w:r>
                                <w:t>. Распад продуктов фотовосстановления.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7CE9A8" id="Группа 32" o:spid="_x0000_s1053" style="width:468.45pt;height:118.05pt;mso-position-horizontal-relative:char;mso-position-vertical-relative:line" coordsize="59493,14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">
                <v:shape id="Рисунок 30" o:spid="_x0000_s1054" type="#_x0000_t75" style="position:absolute;width:59493;height:12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">
                  <v:imagedata r:id="rId30" o:title=""/>
                </v:shape>
                <v:shape id="Надпись 31" o:spid="_x0000_s1055" type="#_x0000_t202" style="position:absolute;top:13284;width:59493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" stroked="f">
                  <v:textbox style="mso-fit-shape-to-text:t" inset="0,0,0,0">
                    <w:txbxContent>
                      <w:p w14:paraId="7B37A528" w14:textId="5A9BC7E4" w:rsidR="00377583" w:rsidRPr="006A2715" w:rsidRDefault="00377583" w:rsidP="00957116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9</w:t>
                          </w:r>
                        </w:fldSimple>
                        <w:r>
                          <w:t>. Распад продуктов фотовосстановления.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D9EE19F" w14:textId="53427BE9" w:rsidR="00383542" w:rsidRDefault="00383542" w:rsidP="004601CE">
      <w:pPr>
        <w:pStyle w:val="a5"/>
      </w:pPr>
    </w:p>
    <w:p w14:paraId="4518D33A" w14:textId="794D784E" w:rsidR="00383542" w:rsidRDefault="00957116" w:rsidP="00E60B0F">
      <w:pPr>
        <w:pStyle w:val="a5"/>
      </w:pPr>
      <w:proofErr w:type="spellStart"/>
      <w:r>
        <w:t>Ф</w:t>
      </w:r>
      <w:r w:rsidRPr="00957116">
        <w:t>енолэфиры</w:t>
      </w:r>
      <w:proofErr w:type="spellEnd"/>
      <w:r w:rsidRPr="00957116">
        <w:t xml:space="preserve"> также неустойчивы</w:t>
      </w:r>
      <w:r>
        <w:t xml:space="preserve"> в</w:t>
      </w:r>
      <w:r w:rsidRPr="00957116">
        <w:t xml:space="preserve"> большинстве случаев</w:t>
      </w:r>
      <w:r>
        <w:t xml:space="preserve"> </w:t>
      </w:r>
      <w:sdt>
        <w:sdtPr>
          <w:id w:val="1249082447"/>
          <w:citation/>
        </w:sdtPr>
        <w:sdtContent>
          <w:r w:rsidR="00377583">
            <w:fldChar w:fldCharType="begin"/>
          </w:r>
          <w:r w:rsidR="00635D59">
            <w:instrText xml:space="preserve">CITATION Che11 \l 1033 </w:instrText>
          </w:r>
          <w:r w:rsidR="00377583">
            <w:fldChar w:fldCharType="separate"/>
          </w:r>
          <w:r w:rsidR="00635D59">
            <w:rPr>
              <w:noProof/>
            </w:rPr>
            <w:t>[33]</w:t>
          </w:r>
          <w:r w:rsidR="00377583">
            <w:fldChar w:fldCharType="end"/>
          </w:r>
        </w:sdtContent>
      </w:sdt>
      <w:r>
        <w:t xml:space="preserve">. </w:t>
      </w:r>
      <w:r w:rsidR="00E60B0F">
        <w:t>Согласно все той же статье</w:t>
      </w:r>
      <w:sdt>
        <w:sdtPr>
          <w:id w:val="1254013785"/>
          <w:citation/>
        </w:sdtPr>
        <w:sdtContent>
          <w:r w:rsidR="00E60B0F">
            <w:fldChar w:fldCharType="begin"/>
          </w:r>
          <w:r w:rsidR="00E60B0F">
            <w:instrText xml:space="preserve"> CITATION Чер06 \l 1049 </w:instrText>
          </w:r>
          <w:r w:rsidR="00E60B0F">
            <w:fldChar w:fldCharType="separate"/>
          </w:r>
          <w:r w:rsidR="00D72AD9">
            <w:rPr>
              <w:noProof/>
            </w:rPr>
            <w:t xml:space="preserve"> [9]</w:t>
          </w:r>
          <w:r w:rsidR="00E60B0F">
            <w:fldChar w:fldCharType="end"/>
          </w:r>
        </w:sdtContent>
      </w:sdt>
      <w:r w:rsidR="00E60B0F">
        <w:t xml:space="preserve">, </w:t>
      </w:r>
      <w:proofErr w:type="spellStart"/>
      <w:r w:rsidR="00E60B0F">
        <w:t>фенолэфир</w:t>
      </w:r>
      <w:proofErr w:type="spellEnd"/>
      <w:r w:rsidR="00E60B0F">
        <w:t xml:space="preserve">, образующийся при фотовосстановлении PQ в </w:t>
      </w:r>
      <w:proofErr w:type="spellStart"/>
      <w:r w:rsidR="00E60B0F">
        <w:t>дибензиловом</w:t>
      </w:r>
      <w:proofErr w:type="spellEnd"/>
      <w:r w:rsidR="00E60B0F">
        <w:t xml:space="preserve"> эфире при </w:t>
      </w:r>
      <m:oMath>
        <m:r>
          <m:rPr>
            <m:sty m:val="p"/>
          </m:rPr>
          <w:rPr>
            <w:rFonts w:ascii="Cambria Math" w:hAnsi="Cambria Math"/>
          </w:rPr>
          <m:t>150 °С</m:t>
        </m:r>
      </m:oMath>
      <w:r w:rsidR="00E60B0F">
        <w:t xml:space="preserve">, разлагается под действием УФ-излучения, давая </w:t>
      </w:r>
      <w:proofErr w:type="spellStart"/>
      <w:r w:rsidR="00E60B0F">
        <w:t>фенантренхингидрон</w:t>
      </w:r>
      <w:proofErr w:type="spellEnd"/>
      <w:r w:rsidR="00E60B0F">
        <w:t>, бензальдегид, сим-</w:t>
      </w:r>
      <w:proofErr w:type="spellStart"/>
      <w:r w:rsidR="00E60B0F">
        <w:t>дифенилэтан</w:t>
      </w:r>
      <w:proofErr w:type="spellEnd"/>
      <w:r w:rsidR="00E60B0F">
        <w:t xml:space="preserve">, толуол и неидентифицированные продукты. </w:t>
      </w:r>
      <w:r w:rsidR="009737C4">
        <w:t>Процесс, по-видимому,</w:t>
      </w:r>
      <w:r w:rsidR="00E60B0F">
        <w:t xml:space="preserve"> идет тоже по радикальному механизму:</w:t>
      </w:r>
    </w:p>
    <w:p w14:paraId="13B65A96" w14:textId="71F8A8E8" w:rsidR="00E60B0F" w:rsidRDefault="00E60B0F" w:rsidP="00E60B0F">
      <w:pPr>
        <w:pStyle w:val="a5"/>
      </w:pPr>
      <w:r>
        <w:rPr>
          <w:noProof/>
        </w:rPr>
        <mc:AlternateContent>
          <mc:Choice Requires="wpg">
            <w:drawing>
              <wp:inline distT="0" distB="0" distL="0" distR="0" wp14:anchorId="6B74B088" wp14:editId="12FD4177">
                <wp:extent cx="6832600" cy="1628775"/>
                <wp:effectExtent l="0" t="0" r="6350" b="9525"/>
                <wp:docPr id="34" name="Группа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600" cy="1628775"/>
                          <a:chOff x="0" y="0"/>
                          <a:chExt cx="6832600" cy="1628775"/>
                        </a:xfrm>
                      </wpg:grpSpPr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0" cy="14027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Надпись 33"/>
                        <wps:cNvSpPr txBox="1"/>
                        <wps:spPr>
                          <a:xfrm>
                            <a:off x="0" y="1457960"/>
                            <a:ext cx="6832600" cy="170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3013FC7" w14:textId="77777777" w:rsidR="00377583" w:rsidRPr="00390489" w:rsidRDefault="00377583" w:rsidP="00E60B0F">
                              <w:pPr>
                                <w:pStyle w:val="af2"/>
                                <w:rPr>
                                  <w:noProof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t xml:space="preserve">Схема </w:t>
                              </w:r>
                              <w:fldSimple w:instr=" SEQ Схема \* ARABIC ">
                                <w:r>
                                  <w:rPr>
                                    <w:noProof/>
                                  </w:rPr>
                                  <w:t>10</w:t>
                                </w:r>
                              </w:fldSimple>
                              <w:r>
                                <w:t xml:space="preserve">. Состав продуктов распада </w:t>
                              </w:r>
                              <w:proofErr w:type="spellStart"/>
                              <w:r>
                                <w:t>фенолэфира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74B088" id="Группа 34" o:spid="_x0000_s1056" style="width:538pt;height:128.25pt;mso-position-horizontal-relative:char;mso-position-vertical-relative:line" coordsize="68326,16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">
                <v:shape id="Рисунок 4" o:spid="_x0000_s1057" type="#_x0000_t75" style="position:absolute;width:68326;height:14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">
                  <v:imagedata r:id="rId32" o:title=""/>
                </v:shape>
                <v:shape id="Надпись 33" o:spid="_x0000_s1058" type="#_x0000_t202" style="position:absolute;top:14579;width:68326;height:1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" stroked="f">
                  <v:textbox style="mso-fit-shape-to-text:t" inset="0,0,0,0">
                    <w:txbxContent>
                      <w:p w14:paraId="53013FC7" w14:textId="77777777" w:rsidR="00377583" w:rsidRPr="00390489" w:rsidRDefault="00377583" w:rsidP="00E60B0F">
                        <w:pPr>
                          <w:pStyle w:val="af2"/>
                          <w:rPr>
                            <w:noProof/>
                            <w:color w:val="000000" w:themeColor="text1"/>
                            <w:sz w:val="28"/>
                          </w:rPr>
                        </w:pPr>
                        <w:r>
                          <w:t xml:space="preserve">Схема </w:t>
                        </w:r>
                        <w:fldSimple w:instr=" SEQ Схема \* ARABIC ">
                          <w:r>
                            <w:rPr>
                              <w:noProof/>
                            </w:rPr>
                            <w:t>10</w:t>
                          </w:r>
                        </w:fldSimple>
                        <w:r>
                          <w:t xml:space="preserve">. Состав продуктов распада </w:t>
                        </w:r>
                        <w:proofErr w:type="spellStart"/>
                        <w:r>
                          <w:t>фенолэфира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3596D11" w14:textId="77777777" w:rsidR="00383542" w:rsidRPr="00644CFE" w:rsidRDefault="00383542" w:rsidP="004601CE">
      <w:pPr>
        <w:pStyle w:val="a5"/>
      </w:pPr>
    </w:p>
    <w:p w14:paraId="7BDF2248" w14:textId="37728B10" w:rsidR="0027712E" w:rsidRDefault="0027712E" w:rsidP="00644CFE">
      <w:pPr>
        <w:pStyle w:val="21"/>
      </w:pPr>
      <w:bookmarkStart w:id="27" w:name="_Hlk134744660"/>
      <w:r>
        <w:t>Описание метод</w:t>
      </w:r>
      <w:r w:rsidR="007F3EB8">
        <w:t>а</w:t>
      </w:r>
      <w:r>
        <w:t xml:space="preserve"> моделирования</w:t>
      </w:r>
    </w:p>
    <w:p w14:paraId="404DC7DE" w14:textId="66349C99" w:rsidR="00BF285C" w:rsidRPr="00BF285C" w:rsidRDefault="00BF285C" w:rsidP="00644CFE">
      <w:pPr>
        <w:pStyle w:val="31"/>
      </w:pPr>
      <w:r>
        <w:t>Проблемы моделирования</w:t>
      </w:r>
    </w:p>
    <w:p w14:paraId="19913409" w14:textId="28659628" w:rsidR="00CF5229" w:rsidRDefault="005C7FEA" w:rsidP="00D87B12">
      <w:pPr>
        <w:pStyle w:val="a5"/>
      </w:pPr>
      <w:r>
        <w:t>Для математического моделирования химических уравнений требуется решить систему однородных дифференциальных уравнений.</w:t>
      </w:r>
      <w:r w:rsidR="00E452D9">
        <w:t xml:space="preserve"> </w:t>
      </w:r>
      <w:r>
        <w:t xml:space="preserve">Так </w:t>
      </w:r>
      <w:r w:rsidR="00E452D9">
        <w:t xml:space="preserve">как </w:t>
      </w:r>
      <w:r>
        <w:t xml:space="preserve">механизм </w:t>
      </w:r>
      <w:proofErr w:type="spellStart"/>
      <w:r>
        <w:t>фотоинициирования</w:t>
      </w:r>
      <w:proofErr w:type="spellEnd"/>
      <w:r>
        <w:t xml:space="preserve"> содержит реакции типа </w:t>
      </w:r>
      <m:oMath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+ 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 xml:space="preserve">⇆ </m:t>
        </m:r>
        <m:r>
          <m:rPr>
            <m:sty m:val="p"/>
          </m:rPr>
          <w:rPr>
            <w:rFonts w:ascii="Cambria Math" w:hAnsi="Cambria Math"/>
            <w:lang w:val="en-US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 + </m:t>
        </m:r>
        <m:r>
          <m:rPr>
            <m:sty m:val="p"/>
          </m:rPr>
          <w:rPr>
            <w:rFonts w:ascii="Cambria Math" w:hAnsi="Cambria Math"/>
            <w:lang w:val="en-US"/>
          </w:rPr>
          <m:t>D</m:t>
        </m:r>
      </m:oMath>
      <w:r>
        <w:t xml:space="preserve">, </w:t>
      </w:r>
      <w:r w:rsidR="00CF5229">
        <w:t xml:space="preserve">где изменение концентрации соединения А </w:t>
      </w:r>
      <w:r>
        <w:t>описывается дифференциальным уравнением</w:t>
      </w:r>
      <w:r w:rsidR="00CF5229">
        <w:t>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EB3250" w14:paraId="0170838D" w14:textId="77777777" w:rsidTr="0020671A">
        <w:tc>
          <w:tcPr>
            <w:tcW w:w="500" w:type="pct"/>
          </w:tcPr>
          <w:p w14:paraId="284B52C8" w14:textId="77777777" w:rsidR="00EB3250" w:rsidRDefault="00EB3250" w:rsidP="0020671A">
            <w:pPr>
              <w:pStyle w:val="a5"/>
            </w:pPr>
          </w:p>
        </w:tc>
        <w:tc>
          <w:tcPr>
            <w:tcW w:w="4000" w:type="pct"/>
          </w:tcPr>
          <w:p w14:paraId="6CB39467" w14:textId="4EA3DABA" w:rsidR="00EB3250" w:rsidRDefault="00377583" w:rsidP="0020671A">
            <w:pPr>
              <w:pStyle w:val="a5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ⅆ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ⅆ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14:paraId="405113C7" w14:textId="26178C3C" w:rsidR="00EB3250" w:rsidRDefault="00EB3250" w:rsidP="0020671A">
            <w:pPr>
              <w:pStyle w:val="a5"/>
              <w:jc w:val="center"/>
            </w:pPr>
            <w:r>
              <w:t>(</w:t>
            </w:r>
            <w:fldSimple w:instr=" SEQ Формула \*ARABIC ">
              <w:r>
                <w:rPr>
                  <w:noProof/>
                </w:rPr>
                <w:t>2</w:t>
              </w:r>
            </w:fldSimple>
            <w:r>
              <w:t>)</w:t>
            </w:r>
          </w:p>
        </w:tc>
      </w:tr>
    </w:tbl>
    <w:p w14:paraId="480875FC" w14:textId="0174B5A8" w:rsidR="00BF285C" w:rsidRDefault="00BF285C" w:rsidP="002714BE">
      <w:pPr>
        <w:pStyle w:val="a5"/>
      </w:pPr>
      <w:r>
        <w:t>С</w:t>
      </w:r>
      <w:r w:rsidR="005C7FEA">
        <w:t>истема перестает быть линейной</w:t>
      </w:r>
      <w:r w:rsidR="00E452D9">
        <w:t>,</w:t>
      </w:r>
      <w:r w:rsidR="005C7FEA">
        <w:t xml:space="preserve"> и </w:t>
      </w:r>
      <w:r w:rsidR="00E452D9">
        <w:t xml:space="preserve">методы исключения или метод Эйлера не подходят для решения. Метод </w:t>
      </w:r>
      <w:proofErr w:type="spellStart"/>
      <w:r w:rsidR="00E452D9" w:rsidRPr="00D87B12">
        <w:t>квазистационарности</w:t>
      </w:r>
      <w:proofErr w:type="spellEnd"/>
      <w:r w:rsidR="00E452D9">
        <w:t xml:space="preserve"> и метод </w:t>
      </w:r>
      <w:proofErr w:type="spellStart"/>
      <w:r w:rsidR="00E452D9">
        <w:t>квазиравновесия</w:t>
      </w:r>
      <w:proofErr w:type="spellEnd"/>
      <w:r w:rsidR="00E452D9">
        <w:t xml:space="preserve"> не могут быть применены, так они не позволяют точно посчитать поведение в начале </w:t>
      </w:r>
      <w:proofErr w:type="spellStart"/>
      <w:r w:rsidR="00E452D9">
        <w:t>фотоинициировния</w:t>
      </w:r>
      <w:proofErr w:type="spellEnd"/>
      <w:r w:rsidR="00E452D9">
        <w:t xml:space="preserve"> (константы скорости которого крайне </w:t>
      </w:r>
      <w:commentRangeStart w:id="28"/>
      <w:r w:rsidR="00E452D9">
        <w:t>высоки</w:t>
      </w:r>
      <w:commentRangeEnd w:id="28"/>
      <w:r w:rsidR="00E452D9">
        <w:rPr>
          <w:rStyle w:val="afa"/>
          <w:rFonts w:eastAsia="SimSun" w:cstheme="minorBidi"/>
          <w:color w:val="auto"/>
          <w:lang w:eastAsia="en-US"/>
        </w:rPr>
        <w:commentReference w:id="28"/>
      </w:r>
      <w:r w:rsidR="00E452D9">
        <w:t xml:space="preserve">), а ошибки при малых значениях времени повлекут за собой большие ошибки на всей области решения. Итоговая система обыкновенных дифференциальных уравнений является автономной и нелинейной, </w:t>
      </w:r>
      <w:r w:rsidR="00E452D9" w:rsidRPr="00E452D9">
        <w:t>неизвестные функции зависят только от самих себя и их производных, а не от независимой переменной, и в которых эти функции и их производные входят нелинейно.</w:t>
      </w:r>
      <w:r w:rsidR="00322207">
        <w:t xml:space="preserve"> Для 2 переменных такие задачи могут быть решены методами фазового портрета, при котором на плоскости строятся изображаются направления изменения функций </w:t>
      </w:r>
      <w:r w:rsidR="00322207">
        <w:rPr>
          <w:rStyle w:val="mord"/>
        </w:rPr>
        <w:t>x</w:t>
      </w:r>
      <w:r w:rsidR="00322207">
        <w:t xml:space="preserve"> и </w:t>
      </w:r>
      <w:r w:rsidR="00322207">
        <w:rPr>
          <w:rStyle w:val="mord"/>
        </w:rPr>
        <w:t>y</w:t>
      </w:r>
      <w:r w:rsidR="00322207">
        <w:t xml:space="preserve"> в каждой точке, а также точки равновесия. </w:t>
      </w:r>
      <w:r w:rsidR="00322207" w:rsidRPr="00322207">
        <w:t>По этому изображению можно получить качественную картину поведения решений системы</w:t>
      </w:r>
      <w:sdt>
        <w:sdtPr>
          <w:id w:val="-16395026"/>
          <w:citation/>
        </w:sdtPr>
        <w:sdtContent>
          <w:r w:rsidR="00322207">
            <w:fldChar w:fldCharType="begin"/>
          </w:r>
          <w:r w:rsidR="00322207">
            <w:instrText xml:space="preserve"> CITATION ВИА84 \l 1049 </w:instrText>
          </w:r>
          <w:r w:rsidR="00322207">
            <w:fldChar w:fldCharType="separate"/>
          </w:r>
          <w:r w:rsidR="00D72AD9">
            <w:rPr>
              <w:noProof/>
            </w:rPr>
            <w:t xml:space="preserve"> [35]</w:t>
          </w:r>
          <w:r w:rsidR="00322207">
            <w:fldChar w:fldCharType="end"/>
          </w:r>
        </w:sdtContent>
      </w:sdt>
      <w:r w:rsidR="00322207">
        <w:t xml:space="preserve">. </w:t>
      </w:r>
      <w:r w:rsidR="00E452D9">
        <w:t xml:space="preserve">Учитывая сложность системы уравнений для </w:t>
      </w:r>
      <w:commentRangeStart w:id="29"/>
      <w:r w:rsidR="00E452D9">
        <w:t>10</w:t>
      </w:r>
      <w:commentRangeEnd w:id="29"/>
      <w:r w:rsidR="00E452D9">
        <w:rPr>
          <w:rStyle w:val="afa"/>
          <w:rFonts w:eastAsia="SimSun" w:cstheme="minorBidi"/>
          <w:color w:val="auto"/>
          <w:lang w:eastAsia="en-US"/>
        </w:rPr>
        <w:commentReference w:id="29"/>
      </w:r>
      <w:r w:rsidR="00E452D9">
        <w:t xml:space="preserve"> переменных, наилучшее решение – использование численных методов</w:t>
      </w:r>
      <w:r w:rsidR="00891194">
        <w:t xml:space="preserve"> подробное описание некоторых, наиболее простых из них, приведено, например в работе </w:t>
      </w:r>
      <w:sdt>
        <w:sdtPr>
          <w:id w:val="-447317980"/>
          <w:citation/>
        </w:sdtPr>
        <w:sdtContent>
          <w:r w:rsidR="00322207">
            <w:fldChar w:fldCharType="begin"/>
          </w:r>
          <w:r w:rsidR="00322207">
            <w:instrText xml:space="preserve"> CITATION Мыш05 \l 1049 </w:instrText>
          </w:r>
          <w:r w:rsidR="00322207">
            <w:fldChar w:fldCharType="separate"/>
          </w:r>
          <w:r w:rsidR="00D72AD9">
            <w:rPr>
              <w:noProof/>
            </w:rPr>
            <w:t>[36]</w:t>
          </w:r>
          <w:r w:rsidR="00322207">
            <w:fldChar w:fldCharType="end"/>
          </w:r>
        </w:sdtContent>
      </w:sdt>
      <w:r w:rsidR="00891194">
        <w:t>, там же описаны оценки устойчивости методов и методики нахождения погрешности вычислений.</w:t>
      </w:r>
      <w:r>
        <w:t xml:space="preserve"> </w:t>
      </w:r>
    </w:p>
    <w:p w14:paraId="202751B2" w14:textId="43557C99" w:rsidR="00EB485C" w:rsidRDefault="00EB485C" w:rsidP="00644CFE">
      <w:pPr>
        <w:pStyle w:val="31"/>
      </w:pPr>
      <w:r w:rsidRPr="00644CFE">
        <w:t>Формирование</w:t>
      </w:r>
      <w:r>
        <w:t xml:space="preserve"> системы</w:t>
      </w:r>
    </w:p>
    <w:p w14:paraId="3228BE0C" w14:textId="67DE17AD" w:rsidR="00CF5229" w:rsidRDefault="00CF5229" w:rsidP="00D87B12">
      <w:pPr>
        <w:pStyle w:val="a5"/>
      </w:pPr>
      <w:r>
        <w:t xml:space="preserve">Для демонстрации </w:t>
      </w:r>
      <w:r w:rsidR="00A807B9">
        <w:t>преобразования системы химических реакция в систему дифференциальных уравнений</w:t>
      </w:r>
      <w:r>
        <w:t xml:space="preserve"> выбран модель</w:t>
      </w:r>
      <w:r w:rsidR="00891194">
        <w:t>ный</w:t>
      </w:r>
      <w:r>
        <w:t xml:space="preserve"> </w:t>
      </w:r>
      <w:r w:rsidR="00891194">
        <w:t>механизм</w:t>
      </w:r>
      <w:r>
        <w:t>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CF5229" w14:paraId="50CB4063" w14:textId="77777777" w:rsidTr="00A902F1">
        <w:tc>
          <w:tcPr>
            <w:tcW w:w="500" w:type="pct"/>
          </w:tcPr>
          <w:p w14:paraId="75737F3A" w14:textId="77777777" w:rsidR="00CF5229" w:rsidRDefault="00CF5229" w:rsidP="00D87B12">
            <w:pPr>
              <w:pStyle w:val="a5"/>
            </w:pPr>
          </w:p>
        </w:tc>
        <w:tc>
          <w:tcPr>
            <w:tcW w:w="4000" w:type="pct"/>
          </w:tcPr>
          <w:p w14:paraId="6AE4DBFD" w14:textId="6EB8CF5A" w:rsidR="00CF5229" w:rsidRDefault="00CF5229" w:rsidP="00D87B12">
            <w:pPr>
              <w:pStyle w:val="a5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 xml:space="preserve">⇆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500" w:type="pct"/>
            <w:vAlign w:val="center"/>
          </w:tcPr>
          <w:p w14:paraId="68D865EE" w14:textId="6A5ED10B" w:rsidR="00CF5229" w:rsidRDefault="00CF5229" w:rsidP="00D87B12">
            <w:pPr>
              <w:pStyle w:val="a5"/>
            </w:pPr>
            <w:r>
              <w:t>(</w:t>
            </w:r>
            <w:fldSimple w:instr=" SEQ Формула \*ARABIC ">
              <w:r w:rsidR="00EB3250">
                <w:rPr>
                  <w:noProof/>
                </w:rPr>
                <w:t>3</w:t>
              </w:r>
            </w:fldSimple>
            <w:r>
              <w:t>)</w:t>
            </w:r>
          </w:p>
        </w:tc>
      </w:tr>
    </w:tbl>
    <w:p w14:paraId="521A8B8C" w14:textId="4A53B10D" w:rsidR="00CF5229" w:rsidRDefault="00A902F1" w:rsidP="00D87B12">
      <w:pPr>
        <w:pStyle w:val="a5"/>
      </w:pPr>
      <w:r>
        <w:t xml:space="preserve">По существу, нахождение концентраций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</m:e>
        </m:d>
        <m:r>
          <w:rPr>
            <w:rFonts w:ascii="Cambria Math" w:hAnsi="Cambria Math"/>
          </w:rPr>
          <m:t xml:space="preserve">, </m:t>
        </m:r>
      </m:oMath>
      <w:r>
        <w:t xml:space="preserve">на заданном временном промежутке, с известными начальными концентрациями веществ - есть решение задачи коши </w:t>
      </w:r>
      <w:r w:rsidR="00891194">
        <w:t>следующей систем</w:t>
      </w:r>
      <w:r>
        <w:t>ы</w:t>
      </w:r>
      <w:r w:rsidR="00891194">
        <w:t xml:space="preserve"> уравнений: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891194" w14:paraId="5E9F6EF9" w14:textId="77777777" w:rsidTr="00A902F1">
        <w:tc>
          <w:tcPr>
            <w:tcW w:w="500" w:type="pct"/>
          </w:tcPr>
          <w:p w14:paraId="3AACF7FB" w14:textId="77777777" w:rsidR="00891194" w:rsidRDefault="00891194" w:rsidP="00D87B12">
            <w:pPr>
              <w:pStyle w:val="a5"/>
            </w:pPr>
          </w:p>
        </w:tc>
        <w:tc>
          <w:tcPr>
            <w:tcW w:w="4000" w:type="pct"/>
          </w:tcPr>
          <w:p w14:paraId="713B93C0" w14:textId="550FAEF5" w:rsidR="00001B31" w:rsidRPr="00001B31" w:rsidRDefault="00377583" w:rsidP="00D87B12">
            <w:pPr>
              <w:pStyle w:val="a5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A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ⅆ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=2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B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14:paraId="18B22FB4" w14:textId="7C67DC87" w:rsidR="00FE72FE" w:rsidRPr="00FE72FE" w:rsidRDefault="00377583" w:rsidP="00D87B12">
            <w:pPr>
              <w:pStyle w:val="a5"/>
              <w:rPr>
                <w:lang w:val="en-US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∈{0,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}</m:t>
              </m:r>
            </m:oMath>
            <w:r w:rsidR="00226B50" w:rsidRPr="00FE72FE">
              <w:t xml:space="preserve"> </w:t>
            </w:r>
          </w:p>
        </w:tc>
        <w:tc>
          <w:tcPr>
            <w:tcW w:w="500" w:type="pct"/>
            <w:vAlign w:val="center"/>
          </w:tcPr>
          <w:p w14:paraId="06DCC5DD" w14:textId="6EC8BEDB" w:rsidR="00891194" w:rsidRDefault="00891194" w:rsidP="00D87B12">
            <w:pPr>
              <w:pStyle w:val="a5"/>
            </w:pPr>
            <w:r>
              <w:t>(</w:t>
            </w:r>
            <w:fldSimple w:instr=" SEQ Формула \*ARABIC ">
              <w:r w:rsidR="00EB3250">
                <w:rPr>
                  <w:noProof/>
                </w:rPr>
                <w:t>4</w:t>
              </w:r>
            </w:fldSimple>
            <w:r>
              <w:t>)</w:t>
            </w:r>
          </w:p>
        </w:tc>
      </w:tr>
    </w:tbl>
    <w:p w14:paraId="74A27B38" w14:textId="381F4ED3" w:rsidR="00FE72FE" w:rsidRDefault="00FE72FE" w:rsidP="00D87B12">
      <w:pPr>
        <w:pStyle w:val="a5"/>
      </w:pPr>
      <w:r>
        <w:t>Систему можно записать в операторном виде: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FE72FE" w14:paraId="374FC135" w14:textId="77777777" w:rsidTr="00185B6A">
        <w:tc>
          <w:tcPr>
            <w:tcW w:w="500" w:type="pct"/>
          </w:tcPr>
          <w:p w14:paraId="20D1EDC7" w14:textId="77777777" w:rsidR="00FE72FE" w:rsidRDefault="00FE72FE" w:rsidP="00D87B12">
            <w:pPr>
              <w:pStyle w:val="a5"/>
            </w:pPr>
          </w:p>
        </w:tc>
        <w:tc>
          <w:tcPr>
            <w:tcW w:w="4000" w:type="pct"/>
          </w:tcPr>
          <w:p w14:paraId="309BBF37" w14:textId="6FE5A59D" w:rsidR="00FE72FE" w:rsidRPr="00FE72FE" w:rsidRDefault="00377583" w:rsidP="00D87B12">
            <w:pPr>
              <w:pStyle w:val="a5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ⅆ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ⅆ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500" w:type="pct"/>
            <w:vAlign w:val="center"/>
          </w:tcPr>
          <w:p w14:paraId="6203653D" w14:textId="052500A9" w:rsidR="00FE72FE" w:rsidRDefault="00FE72FE" w:rsidP="00D87B12">
            <w:pPr>
              <w:pStyle w:val="a5"/>
            </w:pPr>
            <w:r>
              <w:t>(</w:t>
            </w:r>
            <w:fldSimple w:instr=" SEQ Формула \*ARABIC ">
              <w:r w:rsidR="00EB3250">
                <w:rPr>
                  <w:noProof/>
                </w:rPr>
                <w:t>5</w:t>
              </w:r>
            </w:fldSimple>
            <w:r>
              <w:t>)</w:t>
            </w:r>
          </w:p>
        </w:tc>
      </w:tr>
    </w:tbl>
    <w:p w14:paraId="241FB564" w14:textId="4F5B1C3F" w:rsidR="00FE72FE" w:rsidRDefault="00FE72FE" w:rsidP="00D87B12">
      <w:pPr>
        <w:pStyle w:val="a5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</m:d>
      </m:oMath>
      <w:r>
        <w:t xml:space="preserve"> – </w:t>
      </w:r>
      <w:r w:rsidR="00B22EDA">
        <w:t>вектор – функция правой части уравнения</w:t>
      </w:r>
      <w:r>
        <w:t xml:space="preserve">, не зависит от </w:t>
      </w:r>
      <w:r>
        <w:rPr>
          <w:lang w:val="en-US"/>
        </w:rPr>
        <w:t>t</w:t>
      </w:r>
      <w:r>
        <w:t xml:space="preserve">, а только от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>, поэтому система автономна</w:t>
      </w:r>
    </w:p>
    <w:p w14:paraId="775AE9BE" w14:textId="77777777" w:rsidR="00FE72FE" w:rsidRDefault="00377583" w:rsidP="00D87B12">
      <w:pPr>
        <w:pStyle w:val="a5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={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}</m:t>
        </m:r>
      </m:oMath>
      <w:r w:rsidR="00FE72FE">
        <w:t xml:space="preserve"> - </w:t>
      </w:r>
      <w:r w:rsidR="00FE72FE" w:rsidRPr="00FE72FE">
        <w:t>вектор концентраций</w:t>
      </w:r>
    </w:p>
    <w:p w14:paraId="0A5A5D7F" w14:textId="37841B2F" w:rsidR="00FE72FE" w:rsidRDefault="00FE72FE" w:rsidP="00D87B12">
      <w:pPr>
        <w:pStyle w:val="a5"/>
      </w:pPr>
      <m:oMath>
        <m:r>
          <w:rPr>
            <w:rFonts w:ascii="Cambria Math" w:hAnsi="Cambria Math"/>
          </w:rPr>
          <m:t>t∈{0,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}</m:t>
        </m:r>
      </m:oMath>
      <w:r w:rsidRPr="00FE72FE">
        <w:t xml:space="preserve"> – </w:t>
      </w:r>
      <w:r>
        <w:t>временной промежуток, где</w:t>
      </w:r>
      <w:r w:rsidRPr="00A902F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r w:rsidRPr="00A902F1">
        <w:t>–</w:t>
      </w:r>
      <w:r>
        <w:t xml:space="preserve"> любое время, до которого происходит расчет</w:t>
      </w:r>
    </w:p>
    <w:p w14:paraId="6213A287" w14:textId="3A60421B" w:rsidR="00226B50" w:rsidRDefault="00377583" w:rsidP="00D87B12">
      <w:pPr>
        <w:pStyle w:val="a5"/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={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}</m:t>
        </m:r>
      </m:oMath>
      <w:r w:rsidR="00226B50">
        <w:t xml:space="preserve"> – начальные значения </w:t>
      </w:r>
      <w:r w:rsidR="006812F5">
        <w:t>концентраций</w:t>
      </w:r>
    </w:p>
    <w:p w14:paraId="714D3E92" w14:textId="77777777" w:rsidR="002714BE" w:rsidRDefault="002714BE" w:rsidP="002714BE">
      <w:pPr>
        <w:pStyle w:val="a5"/>
      </w:pPr>
      <w:r>
        <w:t xml:space="preserve">В общем процесс решения такой системы уравнений состоит из следующих этапов: </w:t>
      </w:r>
    </w:p>
    <w:p w14:paraId="5F51ECC6" w14:textId="6807A7F0" w:rsidR="002714BE" w:rsidRDefault="002714BE" w:rsidP="002714BE">
      <w:pPr>
        <w:pStyle w:val="a5"/>
        <w:numPr>
          <w:ilvl w:val="0"/>
          <w:numId w:val="26"/>
        </w:numPr>
      </w:pPr>
      <w:r>
        <w:t>дискретизация по времени</w:t>
      </w:r>
    </w:p>
    <w:p w14:paraId="31C33EE7" w14:textId="1F6487DE" w:rsidR="002714BE" w:rsidRDefault="002714BE" w:rsidP="002714BE">
      <w:pPr>
        <w:pStyle w:val="a5"/>
        <w:numPr>
          <w:ilvl w:val="0"/>
          <w:numId w:val="26"/>
        </w:numPr>
      </w:pPr>
      <w:r>
        <w:t>линеаризация системы и итерационное решение с помощью метода Ньютона-</w:t>
      </w:r>
      <w:proofErr w:type="spellStart"/>
      <w:r>
        <w:t>Рафсона</w:t>
      </w:r>
      <w:proofErr w:type="spellEnd"/>
    </w:p>
    <w:p w14:paraId="19D4DD41" w14:textId="28F1A0A5" w:rsidR="002714BE" w:rsidRPr="002714BE" w:rsidRDefault="002714BE" w:rsidP="002714BE">
      <w:pPr>
        <w:pStyle w:val="a5"/>
        <w:numPr>
          <w:ilvl w:val="0"/>
          <w:numId w:val="26"/>
        </w:numPr>
      </w:pPr>
      <w:r>
        <w:t>решение системы линейных алгебраических уравнений на каждой итерации</w:t>
      </w:r>
    </w:p>
    <w:p w14:paraId="117EFDBE" w14:textId="05A70CCB" w:rsidR="007F3EB8" w:rsidRDefault="007F3EB8" w:rsidP="00644CFE">
      <w:pPr>
        <w:pStyle w:val="31"/>
      </w:pPr>
      <w:bookmarkStart w:id="30" w:name="_Hlk134744679"/>
      <w:bookmarkEnd w:id="27"/>
      <w:r>
        <w:t>Дискретизация по времени</w:t>
      </w:r>
    </w:p>
    <w:p w14:paraId="31E62F58" w14:textId="2CA5E29C" w:rsidR="00A902F1" w:rsidRDefault="00A902F1" w:rsidP="00D87B12">
      <w:pPr>
        <w:pStyle w:val="a5"/>
      </w:pPr>
      <w:r w:rsidRPr="00A902F1">
        <w:t>Методы численного решения задачи Коши для обыкновенных дифференциальных уравнений</w:t>
      </w:r>
      <w:r w:rsidR="00B22EDA">
        <w:t xml:space="preserve"> преобразуют дифференциальное уравнение в систему алгебраических уравнений. Для дискретизации по времени -  </w:t>
      </w:r>
      <m:oMath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 w:rsidR="00B22EDA">
        <w:t xml:space="preserve">, заменяется на конечное приращение функции по времени. При этом для нахождения значения функции на следующем временном шаге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i+1</m:t>
            </m:r>
          </m:sup>
        </m:sSup>
      </m:oMath>
      <w:r w:rsidR="00B22EDA">
        <w:t>,</w:t>
      </w:r>
      <w:r w:rsidR="00B22EDA" w:rsidRPr="00B22EDA">
        <w:t xml:space="preserve"> где i</w:t>
      </w:r>
      <w:r w:rsidR="00B22EDA">
        <w:t xml:space="preserve"> </w:t>
      </w:r>
      <w:r w:rsidR="00B22EDA" w:rsidRPr="00B22EDA">
        <w:t>-</w:t>
      </w:r>
      <w:r w:rsidR="00B22EDA">
        <w:t xml:space="preserve"> текущий, уже вычисленный </w:t>
      </w:r>
      <w:r w:rsidR="00B22EDA" w:rsidRPr="00B22EDA">
        <w:t>шаг по времени</w:t>
      </w:r>
      <w:r w:rsidR="00B22EDA">
        <w:t>, используются ее значения на предыдущих шагах, как правило на предыдущем шаге и, возможно на этом же шаге. В связи с этим все методы</w:t>
      </w:r>
      <w:r>
        <w:t xml:space="preserve"> разделяются на два</w:t>
      </w:r>
      <w:r w:rsidR="008659E8">
        <w:t xml:space="preserve"> больших</w:t>
      </w:r>
      <w:r>
        <w:t xml:space="preserve"> класса</w:t>
      </w:r>
      <w:sdt>
        <w:sdtPr>
          <w:id w:val="-1393967686"/>
          <w:citation/>
        </w:sdtPr>
        <w:sdtContent>
          <w:r w:rsidR="00D3606B">
            <w:fldChar w:fldCharType="begin"/>
          </w:r>
          <w:r w:rsidR="00D3606B">
            <w:instrText xml:space="preserve"> CITATION Пим14 \l 1049 </w:instrText>
          </w:r>
          <w:r w:rsidR="00D3606B">
            <w:fldChar w:fldCharType="separate"/>
          </w:r>
          <w:r w:rsidR="00D72AD9">
            <w:rPr>
              <w:noProof/>
            </w:rPr>
            <w:t xml:space="preserve"> [37]</w:t>
          </w:r>
          <w:r w:rsidR="00D3606B">
            <w:fldChar w:fldCharType="end"/>
          </w:r>
        </w:sdtContent>
      </w:sdt>
      <w:r>
        <w:t>:</w:t>
      </w:r>
    </w:p>
    <w:p w14:paraId="7466F293" w14:textId="60188EAA" w:rsidR="008659E8" w:rsidRDefault="008659E8" w:rsidP="008659E8">
      <w:pPr>
        <w:pStyle w:val="a5"/>
        <w:numPr>
          <w:ilvl w:val="0"/>
          <w:numId w:val="24"/>
        </w:numPr>
        <w:ind w:left="426"/>
      </w:pPr>
      <w:r>
        <w:t>Явные методы вычисляют состояние системы в более поздний момент времени из состояния системы в текущий момент времени.</w:t>
      </w:r>
      <w:r w:rsidR="00B22EDA">
        <w:t xml:space="preserve"> Общая схема: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i+1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 w:rsidR="00B22EDA">
        <w:t>.</w:t>
      </w:r>
      <w:r w:rsidR="00B22EDA" w:rsidRPr="00B22EDA">
        <w:t xml:space="preserve"> </w:t>
      </w:r>
      <w:r>
        <w:t>Они быстрее и проще</w:t>
      </w:r>
      <w:r w:rsidR="00B22EDA">
        <w:t xml:space="preserve">, </w:t>
      </w:r>
      <w:r w:rsidR="00B22EDA" w:rsidRPr="00B22EDA">
        <w:t>но менее стабильны для осциллирующего поведения</w:t>
      </w:r>
      <w:r w:rsidR="00B22EDA">
        <w:t>, а также имеют тенденцию никогда не сойтись при определенных значениях шага по времени</w:t>
      </w:r>
      <w:sdt>
        <w:sdtPr>
          <w:id w:val="-1175253504"/>
          <w:citation/>
        </w:sdtPr>
        <w:sdtContent>
          <w:r w:rsidR="00B22EDA">
            <w:fldChar w:fldCharType="begin"/>
          </w:r>
          <w:r w:rsidR="00B22EDA">
            <w:instrText xml:space="preserve"> CITATION Мыш05 \l 1049 </w:instrText>
          </w:r>
          <w:r w:rsidR="00B22EDA">
            <w:fldChar w:fldCharType="separate"/>
          </w:r>
          <w:r w:rsidR="00D72AD9">
            <w:rPr>
              <w:noProof/>
            </w:rPr>
            <w:t xml:space="preserve"> [36]</w:t>
          </w:r>
          <w:r w:rsidR="00B22EDA">
            <w:fldChar w:fldCharType="end"/>
          </w:r>
        </w:sdtContent>
      </w:sdt>
      <w:r w:rsidR="00B22EDA">
        <w:t>.</w:t>
      </w:r>
    </w:p>
    <w:p w14:paraId="590BC339" w14:textId="0CF84B0A" w:rsidR="008659E8" w:rsidRDefault="008659E8" w:rsidP="008659E8">
      <w:pPr>
        <w:pStyle w:val="a5"/>
        <w:numPr>
          <w:ilvl w:val="0"/>
          <w:numId w:val="24"/>
        </w:numPr>
        <w:ind w:left="426"/>
      </w:pPr>
      <w:r>
        <w:t xml:space="preserve">Неявные </w:t>
      </w:r>
      <w:r w:rsidRPr="008659E8">
        <w:t>методы находят решение, решая уравнение, включающее как текущее, так и более позднее состояние системы</w:t>
      </w:r>
      <w:r w:rsidR="00B22EDA">
        <w:t xml:space="preserve">. Общая схема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</m:e>
          <m:sup>
            <m:r>
              <w:rPr>
                <w:rFonts w:ascii="Cambria Math" w:hAnsi="Cambria Math"/>
              </w:rPr>
              <m:t>i+1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i+1</m:t>
                </m:r>
              </m:sup>
            </m:sSup>
          </m:e>
        </m:d>
      </m:oMath>
      <w:r w:rsidR="00B22EDA">
        <w:t>, для 1 шагового метода.</w:t>
      </w:r>
      <w:r w:rsidR="001505CC">
        <w:t xml:space="preserve"> О</w:t>
      </w:r>
      <w:r w:rsidR="001505CC" w:rsidRPr="001505CC">
        <w:t>беспечивают большую стабильность для осциллирующего поведения</w:t>
      </w:r>
      <w:r w:rsidR="00C60100">
        <w:t>, не требуют слишком большого шага по времени</w:t>
      </w:r>
      <w:r w:rsidR="001505CC" w:rsidRPr="001505CC">
        <w:t>, но более вычислительно затратны.</w:t>
      </w:r>
    </w:p>
    <w:p w14:paraId="27CDA369" w14:textId="146E1DF1" w:rsidR="00B22EDA" w:rsidRDefault="00B22EDA" w:rsidP="00B22EDA">
      <w:pPr>
        <w:pStyle w:val="a5"/>
        <w:ind w:left="66" w:firstLine="0"/>
      </w:pPr>
      <w:r>
        <w:t>Для более точных вычислений могут использоваться промежуточные значения искомой функции, или вектора – функции, поэтому существует еще одна классификация методов:</w:t>
      </w:r>
    </w:p>
    <w:p w14:paraId="6627A163" w14:textId="7D549A12" w:rsidR="00A902F1" w:rsidRDefault="00A902F1" w:rsidP="00D87B12">
      <w:pPr>
        <w:pStyle w:val="a5"/>
        <w:numPr>
          <w:ilvl w:val="0"/>
          <w:numId w:val="23"/>
        </w:numPr>
        <w:ind w:left="426"/>
      </w:pPr>
      <w:r w:rsidRPr="00A902F1">
        <w:t xml:space="preserve">одноступенчатые методы, использующие данные о решении только в одной точке. Однако приходится вычислять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</m:t>
                </m:r>
              </m:e>
            </m:acc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 w:rsidRPr="00A902F1">
        <w:t xml:space="preserve"> в нескольких точках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A902F1">
        <w:t>. К этим методам относятся методы Рунге–Кутта и метод решения с помощью рядов Тейлора</w:t>
      </w:r>
      <w:r w:rsidR="008659E8">
        <w:tab/>
      </w:r>
    </w:p>
    <w:p w14:paraId="4FEABFC7" w14:textId="03D29C26" w:rsidR="00D87B12" w:rsidRDefault="00A902F1" w:rsidP="00D87B12">
      <w:pPr>
        <w:pStyle w:val="a5"/>
        <w:numPr>
          <w:ilvl w:val="0"/>
          <w:numId w:val="23"/>
        </w:numPr>
        <w:ind w:left="426"/>
      </w:pPr>
      <w:r w:rsidRPr="00A902F1">
        <w:t xml:space="preserve">многоступенчатые, или многошаговые, методы, не требующие много повторных вычислений функций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A902F1">
        <w:t>, использующие данные о решении в нескольких точках, что вынуждает применять одношаговые методы для запуска метода и при изменении шага интегрирования. Это методы прогноза-коррекции, Адамса</w:t>
      </w:r>
      <w:r w:rsidR="00A410D0">
        <w:t>, Гира</w:t>
      </w:r>
      <w:r w:rsidRPr="00A902F1">
        <w:t xml:space="preserve"> и другие</w:t>
      </w:r>
      <w:r w:rsidR="008659E8">
        <w:t>.</w:t>
      </w:r>
    </w:p>
    <w:p w14:paraId="6ED9C8BE" w14:textId="7C00452A" w:rsidR="005A4442" w:rsidRDefault="005A4442" w:rsidP="005A4442">
      <w:pPr>
        <w:pStyle w:val="a5"/>
      </w:pPr>
      <w:r w:rsidRPr="005A4442">
        <w:t xml:space="preserve">Явные методы Рунге-Кутты — это семейство итерационных методов, которые используются для приближенного решения систем нелинейных уравнений. </w:t>
      </w:r>
      <w:r w:rsidR="004D1C05">
        <w:t>Для демонстрационной системы (она автономна) о</w:t>
      </w:r>
      <w:r w:rsidRPr="005A4442">
        <w:t>ни имеют вид: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6838B0" w14:paraId="2616B391" w14:textId="77777777" w:rsidTr="00185B6A">
        <w:tc>
          <w:tcPr>
            <w:tcW w:w="500" w:type="pct"/>
          </w:tcPr>
          <w:p w14:paraId="689A61B5" w14:textId="77777777" w:rsidR="006838B0" w:rsidRDefault="006838B0" w:rsidP="00185B6A">
            <w:pPr>
              <w:pStyle w:val="a5"/>
            </w:pPr>
          </w:p>
        </w:tc>
        <w:tc>
          <w:tcPr>
            <w:tcW w:w="4000" w:type="pct"/>
          </w:tcPr>
          <w:p w14:paraId="05A357F1" w14:textId="61BD2F59" w:rsidR="006838B0" w:rsidRDefault="00377583" w:rsidP="006838B0">
            <w:pPr>
              <w:pStyle w:val="a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14:paraId="66715D57" w14:textId="0DDD96E4" w:rsidR="006838B0" w:rsidRDefault="006838B0" w:rsidP="00185B6A">
            <w:pPr>
              <w:pStyle w:val="a5"/>
              <w:jc w:val="center"/>
            </w:pPr>
            <w:bookmarkStart w:id="31" w:name="_Ref134637239"/>
            <w:r>
              <w:t>(</w:t>
            </w:r>
            <w:fldSimple w:instr=" SEQ Формула \*ARABIC ">
              <w:r w:rsidR="00EB3250">
                <w:rPr>
                  <w:noProof/>
                </w:rPr>
                <w:t>6</w:t>
              </w:r>
            </w:fldSimple>
            <w:r>
              <w:t>)</w:t>
            </w:r>
            <w:bookmarkEnd w:id="31"/>
          </w:p>
        </w:tc>
      </w:tr>
    </w:tbl>
    <w:p w14:paraId="7553C8F2" w14:textId="6B55F2DE" w:rsidR="005A4442" w:rsidRPr="007A699D" w:rsidRDefault="005A4442" w:rsidP="007A699D">
      <w:pPr>
        <w:pStyle w:val="a4"/>
      </w:pPr>
      <m:oMath>
        <m:r>
          <w:rPr>
            <w:rFonts w:ascii="Cambria Math" w:hAnsi="Cambria Math"/>
          </w:rPr>
          <m:t>h</m:t>
        </m:r>
      </m:oMath>
      <w:r w:rsidRPr="007A699D">
        <w:t xml:space="preserve"> - шаг по времени </w:t>
      </w:r>
    </w:p>
    <w:p w14:paraId="404C8193" w14:textId="186B9C90" w:rsidR="005A4442" w:rsidRPr="007A699D" w:rsidRDefault="005A4442" w:rsidP="007A699D">
      <w:pPr>
        <w:pStyle w:val="a4"/>
      </w:pPr>
      <m:oMath>
        <m:r>
          <w:rPr>
            <w:rFonts w:ascii="Cambria Math" w:hAnsi="Cambria Math"/>
          </w:rPr>
          <m:t>s</m:t>
        </m:r>
      </m:oMath>
      <w:r w:rsidRPr="007A699D">
        <w:t xml:space="preserve"> - число стадий </w:t>
      </w:r>
    </w:p>
    <w:p w14:paraId="62BF8519" w14:textId="77777777" w:rsidR="005A4442" w:rsidRPr="007A699D" w:rsidRDefault="00377583" w:rsidP="007A699D">
      <w:pPr>
        <w:pStyle w:val="a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4442" w:rsidRPr="007A699D">
        <w:t>​- коэффициенты метода</w:t>
      </w:r>
    </w:p>
    <w:p w14:paraId="0C89F8A9" w14:textId="390FAE35" w:rsidR="006838B0" w:rsidRPr="007A699D" w:rsidRDefault="00377583" w:rsidP="007A699D">
      <w:pPr>
        <w:pStyle w:val="a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4442" w:rsidRPr="007A699D">
        <w:t>​ - оценки производной в разных точках интервала</w:t>
      </w:r>
      <w:r w:rsidR="006838B0" w:rsidRPr="007A699D">
        <w:t>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6838B0" w14:paraId="0C15E782" w14:textId="77777777" w:rsidTr="00185B6A">
        <w:tc>
          <w:tcPr>
            <w:tcW w:w="500" w:type="pct"/>
          </w:tcPr>
          <w:p w14:paraId="3A97069E" w14:textId="77777777" w:rsidR="006838B0" w:rsidRDefault="006838B0" w:rsidP="00185B6A">
            <w:pPr>
              <w:pStyle w:val="a5"/>
            </w:pPr>
          </w:p>
        </w:tc>
        <w:tc>
          <w:tcPr>
            <w:tcW w:w="4000" w:type="pct"/>
          </w:tcPr>
          <w:p w14:paraId="4EE59C10" w14:textId="6159FB93" w:rsidR="006838B0" w:rsidRDefault="006838B0" w:rsidP="006838B0">
            <w:pPr>
              <w:pStyle w:val="a4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=f(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h,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)      i=1,…,s</m:t>
                </m:r>
              </m:oMath>
            </m:oMathPara>
          </w:p>
        </w:tc>
        <w:tc>
          <w:tcPr>
            <w:tcW w:w="500" w:type="pct"/>
            <w:vAlign w:val="center"/>
          </w:tcPr>
          <w:p w14:paraId="59A0E249" w14:textId="1D133679" w:rsidR="006838B0" w:rsidRDefault="006838B0" w:rsidP="00185B6A">
            <w:pPr>
              <w:pStyle w:val="a5"/>
              <w:jc w:val="center"/>
            </w:pPr>
            <w:bookmarkStart w:id="32" w:name="_Ref134637241"/>
            <w:r>
              <w:t>(</w:t>
            </w:r>
            <w:fldSimple w:instr=" SEQ Формула \*ARABIC ">
              <w:r w:rsidR="00EB3250">
                <w:rPr>
                  <w:noProof/>
                </w:rPr>
                <w:t>7</w:t>
              </w:r>
            </w:fldSimple>
            <w:r>
              <w:t>)</w:t>
            </w:r>
            <w:bookmarkEnd w:id="32"/>
          </w:p>
        </w:tc>
      </w:tr>
    </w:tbl>
    <w:p w14:paraId="0606CF9D" w14:textId="7140B01B" w:rsidR="00A410D0" w:rsidRDefault="00377583" w:rsidP="007A699D">
      <w:pPr>
        <w:pStyle w:val="a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</m:oMath>
      <w:r w:rsidR="006838B0" w:rsidRPr="006838B0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6838B0" w:rsidRPr="006838B0">
        <w:t xml:space="preserve"> - также коэффициенты метода. Матрица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nj</m:t>
            </m:r>
          </m:sub>
        </m:sSub>
      </m:oMath>
      <w:r w:rsidR="006838B0" w:rsidRPr="006838B0">
        <w:t>​</w:t>
      </w:r>
      <w:r w:rsidR="007A699D">
        <w:t xml:space="preserve"> - </w:t>
      </w:r>
      <w:r w:rsidR="007A699D" w:rsidRPr="007A699D">
        <w:t xml:space="preserve">является </w:t>
      </w:r>
      <w:commentRangeStart w:id="33"/>
      <w:proofErr w:type="spellStart"/>
      <w:r w:rsidR="007A699D" w:rsidRPr="007A699D">
        <w:t>нижнетреугольной</w:t>
      </w:r>
      <w:commentRangeEnd w:id="33"/>
      <w:proofErr w:type="spellEnd"/>
      <w:r w:rsidR="00D04235">
        <w:rPr>
          <w:rStyle w:val="afa"/>
          <w:rFonts w:eastAsia="SimSun" w:cstheme="minorBidi"/>
          <w:color w:val="auto"/>
          <w:lang w:eastAsia="en-US"/>
        </w:rPr>
        <w:commentReference w:id="33"/>
      </w:r>
      <w:r w:rsidR="007A699D" w:rsidRPr="007A699D">
        <w:t xml:space="preserve"> для явных методов. Порядок точности метода зависит от выбора коэффициентов.</w:t>
      </w:r>
      <w:r w:rsidR="007A699D">
        <w:t xml:space="preserve"> </w:t>
      </w:r>
      <w:r w:rsidR="007A699D" w:rsidRPr="007A699D">
        <w:t>Существуют разные варианты явных методов Рунге-Кутты различных порядков и стадий</w:t>
      </w:r>
      <w:r w:rsidR="002F0945">
        <w:t xml:space="preserve"> (т.е. количества промежуточных значений функции на каждом временном промежутке)</w:t>
      </w:r>
      <w:r w:rsidR="007A699D">
        <w:t xml:space="preserve">. </w:t>
      </w:r>
      <w:r w:rsidR="007A699D" w:rsidRPr="007A699D">
        <w:t xml:space="preserve">Коэффициенты метода задаются таблицей </w:t>
      </w:r>
      <w:proofErr w:type="spellStart"/>
      <w:r w:rsidR="007A699D" w:rsidRPr="007A699D">
        <w:t>Бутчера</w:t>
      </w:r>
      <w:proofErr w:type="spellEnd"/>
      <w:sdt>
        <w:sdtPr>
          <w:id w:val="555275551"/>
          <w:citation/>
        </w:sdtPr>
        <w:sdtContent>
          <w:r w:rsidR="007A699D">
            <w:fldChar w:fldCharType="begin"/>
          </w:r>
          <w:r w:rsidR="007A699D">
            <w:instrText xml:space="preserve"> CITATION Erw69 \l 1049 </w:instrText>
          </w:r>
          <w:r w:rsidR="007A699D">
            <w:fldChar w:fldCharType="separate"/>
          </w:r>
          <w:r w:rsidR="00D72AD9">
            <w:rPr>
              <w:noProof/>
            </w:rPr>
            <w:t xml:space="preserve"> [38]</w:t>
          </w:r>
          <w:r w:rsidR="007A699D">
            <w:fldChar w:fldCharType="end"/>
          </w:r>
        </w:sdtContent>
      </w:sdt>
      <w:r w:rsidR="00C06CD1">
        <w:t xml:space="preserve"> и зависят от вида метода: 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8608"/>
        <w:gridCol w:w="1076"/>
      </w:tblGrid>
      <w:tr w:rsidR="00EA5198" w14:paraId="2F5C5510" w14:textId="77777777" w:rsidTr="007148E3">
        <w:tc>
          <w:tcPr>
            <w:tcW w:w="500" w:type="pct"/>
          </w:tcPr>
          <w:p w14:paraId="57ABA30F" w14:textId="77777777" w:rsidR="00EA5198" w:rsidRDefault="00EA5198" w:rsidP="007148E3">
            <w:pPr>
              <w:pStyle w:val="a5"/>
            </w:pPr>
          </w:p>
        </w:tc>
        <w:tc>
          <w:tcPr>
            <w:tcW w:w="4000" w:type="pct"/>
          </w:tcPr>
          <w:p w14:paraId="6E9B4D97" w14:textId="41614030" w:rsidR="00EA5198" w:rsidRDefault="00377583" w:rsidP="00EA5198">
            <w:pPr>
              <w:pStyle w:val="a4"/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1s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2s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⋱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ss</m:t>
                          </m:r>
                        </m:sub>
                      </m:sSub>
                    </m:e>
                  </m:mr>
                  <m:mr>
                    <m:e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mr>
                </m:m>
              </m:oMath>
            </m:oMathPara>
          </w:p>
        </w:tc>
        <w:tc>
          <w:tcPr>
            <w:tcW w:w="500" w:type="pct"/>
            <w:vAlign w:val="center"/>
          </w:tcPr>
          <w:p w14:paraId="56FC7D36" w14:textId="66937D1D" w:rsidR="00EA5198" w:rsidRDefault="00EA5198" w:rsidP="007148E3">
            <w:pPr>
              <w:pStyle w:val="a5"/>
              <w:jc w:val="center"/>
            </w:pPr>
            <w:r>
              <w:t>(</w:t>
            </w:r>
            <w:fldSimple w:instr=" SEQ Формула \*ARABIC ">
              <w:r w:rsidR="00EB3250">
                <w:rPr>
                  <w:noProof/>
                </w:rPr>
                <w:t>8</w:t>
              </w:r>
            </w:fldSimple>
            <w:r>
              <w:t>)</w:t>
            </w:r>
          </w:p>
        </w:tc>
      </w:tr>
    </w:tbl>
    <w:p w14:paraId="299B018B" w14:textId="5FFE04B4" w:rsidR="006838B0" w:rsidRPr="00EA5198" w:rsidRDefault="007A699D" w:rsidP="007A699D">
      <w:pPr>
        <w:pStyle w:val="a4"/>
      </w:pPr>
      <w:r w:rsidRPr="007A699D">
        <w:t>Для решения системы уравнений необходимо выбирать методы с достаточно большой областью абсолютной устойчивости, чтобы избежать нестабильности при малых шагах по времени.</w:t>
      </w:r>
      <w:r w:rsidR="002714BE">
        <w:t xml:space="preserve"> </w:t>
      </w:r>
    </w:p>
    <w:p w14:paraId="7FB18147" w14:textId="2ED81905" w:rsidR="00A410D0" w:rsidRDefault="00C06CD1" w:rsidP="002714BE">
      <w:pPr>
        <w:pStyle w:val="a5"/>
      </w:pPr>
      <w:bookmarkStart w:id="34" w:name="_Hlk134744698"/>
      <w:bookmarkEnd w:id="30"/>
      <w:r>
        <w:t>Однако с</w:t>
      </w:r>
      <w:r w:rsidR="002714BE">
        <w:t xml:space="preserve">истема характеризуется совокупностью быстро и медленно изменяющихся процессов, которые </w:t>
      </w:r>
      <w:r w:rsidR="002714BE" w:rsidRPr="009A443D">
        <w:t>требуют разных шагов по времени для точного и устойчивого решения</w:t>
      </w:r>
      <w:r w:rsidR="002714BE">
        <w:t xml:space="preserve"> – некоторые коэффициенты скорости отличаются друг от друга на несколько порядков. Из этого можно заключить что исследуемая система уравнений может быть </w:t>
      </w:r>
      <w:r w:rsidR="002714BE" w:rsidRPr="002941E4">
        <w:t>жесткой</w:t>
      </w:r>
      <w:r w:rsidR="00234C78">
        <w:t xml:space="preserve"> (см. Практическую часть)</w:t>
      </w:r>
      <w:r w:rsidR="002714BE">
        <w:t>. А такие</w:t>
      </w:r>
      <w:r w:rsidR="002714BE" w:rsidRPr="009A443D">
        <w:t xml:space="preserve"> системы представляют собой сложную вычислительную задачу, так как они требуют специальных численных методов с высокой стабилизацией и адаптивностью</w:t>
      </w:r>
      <w:r w:rsidR="002714BE">
        <w:t xml:space="preserve">. </w:t>
      </w:r>
      <w:r w:rsidR="002714BE" w:rsidRPr="002714BE">
        <w:t>Существуют специально оптимизированные явные методы Рунге-Кутты для решения жестких систем уравнений, например, парные явные методы Рунге-Кутты (P-ERK), которые позволяют использовать разные методы в жестких и не жестких областях</w:t>
      </w:r>
      <w:sdt>
        <w:sdtPr>
          <w:id w:val="-646893370"/>
          <w:citation/>
        </w:sdtPr>
        <w:sdtContent>
          <w:r w:rsidR="002714BE">
            <w:fldChar w:fldCharType="begin"/>
          </w:r>
          <w:r w:rsidR="00A946F6">
            <w:instrText xml:space="preserve">CITATION Nas22 \l 1049 </w:instrText>
          </w:r>
          <w:r w:rsidR="002714BE">
            <w:fldChar w:fldCharType="separate"/>
          </w:r>
          <w:r w:rsidR="00D72AD9">
            <w:rPr>
              <w:noProof/>
            </w:rPr>
            <w:t xml:space="preserve"> [39]</w:t>
          </w:r>
          <w:r w:rsidR="002714BE">
            <w:fldChar w:fldCharType="end"/>
          </w:r>
        </w:sdtContent>
      </w:sdt>
      <w:r w:rsidR="002714BE">
        <w:t xml:space="preserve">. </w:t>
      </w:r>
    </w:p>
    <w:p w14:paraId="559777B3" w14:textId="12EA79BC" w:rsidR="002714BE" w:rsidRDefault="002F0945" w:rsidP="002714BE">
      <w:pPr>
        <w:pStyle w:val="a5"/>
      </w:pPr>
      <w:r>
        <w:t xml:space="preserve">Другой вариант - </w:t>
      </w:r>
      <w:r w:rsidR="00234C78">
        <w:t>использовать</w:t>
      </w:r>
      <w:r w:rsidR="002951FB">
        <w:t xml:space="preserve"> </w:t>
      </w:r>
      <w:r w:rsidR="002951FB" w:rsidRPr="00DD4F77">
        <w:t>неявны</w:t>
      </w:r>
      <w:r w:rsidR="00C06CD1" w:rsidRPr="00DD4F77">
        <w:t>е</w:t>
      </w:r>
      <w:r w:rsidR="002951FB" w:rsidRPr="00DD4F77">
        <w:t xml:space="preserve"> Рунге-Кутты</w:t>
      </w:r>
      <w:r w:rsidR="005F648F" w:rsidRPr="00DD4F77">
        <w:t>,</w:t>
      </w:r>
      <w:r w:rsidR="005F648F">
        <w:rPr>
          <w:b/>
          <w:bCs/>
        </w:rPr>
        <w:t xml:space="preserve"> </w:t>
      </w:r>
      <w:r w:rsidR="005F648F" w:rsidRPr="005F648F">
        <w:t xml:space="preserve">в большинстве своем они </w:t>
      </w:r>
      <w:r w:rsidR="00EA5198" w:rsidRPr="005F648F">
        <w:t>одношаговые</w:t>
      </w:r>
      <w:r>
        <w:t xml:space="preserve"> (как и явные)</w:t>
      </w:r>
      <w:r w:rsidR="005F648F" w:rsidRPr="005F648F">
        <w:t>, что означает учитывают только 1 предыдущее решение</w:t>
      </w:r>
      <w:r w:rsidR="005F648F">
        <w:t>.</w:t>
      </w:r>
      <w:r w:rsidR="00185B6A" w:rsidRPr="005F648F">
        <w:t xml:space="preserve"> </w:t>
      </w:r>
      <w:r w:rsidR="00185B6A">
        <w:t>Они похожи на явные методы по форме</w:t>
      </w:r>
      <w:r w:rsidR="004D1C05">
        <w:t xml:space="preserve"> см. </w:t>
      </w:r>
      <w:r w:rsidR="004D1C05">
        <w:fldChar w:fldCharType="begin"/>
      </w:r>
      <w:r w:rsidR="004D1C05">
        <w:instrText xml:space="preserve"> REF _Ref134637239 \h </w:instrText>
      </w:r>
      <w:r w:rsidR="004D1C05">
        <w:fldChar w:fldCharType="separate"/>
      </w:r>
      <w:r w:rsidR="00EB3250">
        <w:t>(</w:t>
      </w:r>
      <w:r w:rsidR="00EB3250">
        <w:rPr>
          <w:noProof/>
        </w:rPr>
        <w:t>6</w:t>
      </w:r>
      <w:r w:rsidR="00EB3250">
        <w:t>)</w:t>
      </w:r>
      <w:r w:rsidR="004D1C05">
        <w:fldChar w:fldCharType="end"/>
      </w:r>
      <w:r w:rsidR="00234C78">
        <w:t xml:space="preserve">, сравните с </w:t>
      </w:r>
      <w:r w:rsidR="004D1C05">
        <w:fldChar w:fldCharType="begin"/>
      </w:r>
      <w:r w:rsidR="004D1C05">
        <w:instrText xml:space="preserve"> REF _Ref134637241 \h </w:instrText>
      </w:r>
      <w:r w:rsidR="004D1C05">
        <w:fldChar w:fldCharType="separate"/>
      </w:r>
      <w:r w:rsidR="00EB3250">
        <w:t>(</w:t>
      </w:r>
      <w:r w:rsidR="00EB3250">
        <w:rPr>
          <w:noProof/>
        </w:rPr>
        <w:t>7</w:t>
      </w:r>
      <w:r w:rsidR="00EB3250">
        <w:t>)</w:t>
      </w:r>
      <w:r w:rsidR="004D1C05">
        <w:fldChar w:fldCharType="end"/>
      </w:r>
      <w:r w:rsidR="00185B6A">
        <w:t>:</w:t>
      </w:r>
    </w:p>
    <w:tbl>
      <w:tblPr>
        <w:tblStyle w:val="af5"/>
        <w:tblW w:w="48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"/>
        <w:gridCol w:w="8529"/>
        <w:gridCol w:w="1009"/>
      </w:tblGrid>
      <w:tr w:rsidR="004D1C05" w14:paraId="464FBF4D" w14:textId="77777777" w:rsidTr="004D1C05">
        <w:tc>
          <w:tcPr>
            <w:tcW w:w="472" w:type="pct"/>
          </w:tcPr>
          <w:p w14:paraId="3AC946BE" w14:textId="77777777" w:rsidR="004D1C05" w:rsidRDefault="004D1C05" w:rsidP="007148E3">
            <w:pPr>
              <w:pStyle w:val="a5"/>
            </w:pPr>
          </w:p>
        </w:tc>
        <w:tc>
          <w:tcPr>
            <w:tcW w:w="4049" w:type="pct"/>
          </w:tcPr>
          <w:p w14:paraId="56ABC668" w14:textId="5585EDA5" w:rsidR="004D1C05" w:rsidRDefault="00377583" w:rsidP="007148E3">
            <w:pPr>
              <w:pStyle w:val="a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Segoe UI"/>
                    <w:color w:val="111111"/>
                  </w:rPr>
                  <m:t>=F(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 w:cs="Segoe UI"/>
                    <w:color w:val="111111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Segoe UI"/>
                        <w:color w:val="111111"/>
                      </w:rPr>
                    </m:ctrlPr>
                  </m:naryPr>
                  <m:sub>
                    <m:r>
                      <w:rPr>
                        <w:rFonts w:ascii="Cambria Math" w:hAnsi="Cambria Math" w:cs="Segoe UI"/>
                        <w:color w:val="111111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Segoe UI"/>
                        <w:color w:val="111111"/>
                        <w:lang w:val="en-US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Segoe UI"/>
                            <w:color w:val="11111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Segoe UI"/>
                            <w:color w:val="111111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Segoe UI"/>
                            <w:color w:val="111111"/>
                          </w:rPr>
                          <m:t>nj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 w:cs="Segoe UI"/>
                    <w:color w:val="111111"/>
                  </w:rPr>
                  <m:t>)</m:t>
                </m:r>
              </m:oMath>
            </m:oMathPara>
          </w:p>
        </w:tc>
        <w:tc>
          <w:tcPr>
            <w:tcW w:w="479" w:type="pct"/>
            <w:vAlign w:val="center"/>
          </w:tcPr>
          <w:p w14:paraId="16E76664" w14:textId="0B691D34" w:rsidR="004D1C05" w:rsidRDefault="004D1C05" w:rsidP="007148E3">
            <w:pPr>
              <w:pStyle w:val="a5"/>
              <w:jc w:val="center"/>
            </w:pPr>
            <w:r>
              <w:t>(</w:t>
            </w:r>
            <w:fldSimple w:instr=" SEQ Формула \*ARABIC ">
              <w:r w:rsidR="00EB3250">
                <w:rPr>
                  <w:noProof/>
                </w:rPr>
                <w:t>9</w:t>
              </w:r>
            </w:fldSimple>
            <w:r>
              <w:t>)</w:t>
            </w:r>
          </w:p>
        </w:tc>
      </w:tr>
    </w:tbl>
    <w:p w14:paraId="2B362FAA" w14:textId="429E739D" w:rsidR="00234C78" w:rsidRDefault="00185B6A" w:rsidP="00234C78">
      <w:pPr>
        <w:pStyle w:val="a5"/>
        <w:rPr>
          <w:color w:val="111111"/>
        </w:rPr>
      </w:pPr>
      <w:r>
        <w:t xml:space="preserve">Но для неявных методов матрица </w:t>
      </w:r>
      <m:oMath>
        <m:sSub>
          <m:sSubPr>
            <m:ctrlPr>
              <w:rPr>
                <w:rFonts w:ascii="Cambria Math" w:hAnsi="Cambria Math" w:cs="Segoe UI"/>
                <w:color w:val="111111"/>
              </w:rPr>
            </m:ctrlPr>
          </m:sSubPr>
          <m:e>
            <m:r>
              <w:rPr>
                <w:rFonts w:ascii="Cambria Math" w:hAnsi="Cambria Math" w:cs="Segoe UI"/>
                <w:color w:val="111111"/>
              </w:rPr>
              <m:t>g</m:t>
            </m:r>
          </m:e>
          <m:sub>
            <m:r>
              <w:rPr>
                <w:rFonts w:ascii="Cambria Math" w:hAnsi="Cambria Math" w:cs="Segoe UI"/>
                <w:color w:val="111111"/>
              </w:rPr>
              <m:t>nj</m:t>
            </m:r>
          </m:sub>
        </m:sSub>
      </m:oMath>
      <w:r>
        <w:rPr>
          <w:color w:val="111111"/>
        </w:rPr>
        <w:t xml:space="preserve"> заполненная</w:t>
      </w:r>
      <w:r w:rsidR="00A410D0">
        <w:rPr>
          <w:color w:val="111111"/>
        </w:rPr>
        <w:t xml:space="preserve"> (аналогично, значения </w:t>
      </w:r>
      <m:oMath>
        <m:sSub>
          <m:sSubPr>
            <m:ctrlPr>
              <w:rPr>
                <w:rFonts w:ascii="Cambria Math" w:hAnsi="Cambria Math" w:cs="Segoe UI"/>
                <w:color w:val="111111"/>
              </w:rPr>
            </m:ctrlPr>
          </m:sSubPr>
          <m:e>
            <m:r>
              <w:rPr>
                <w:rFonts w:ascii="Cambria Math" w:hAnsi="Cambria Math" w:cs="Segoe UI"/>
                <w:color w:val="111111"/>
              </w:rPr>
              <m:t>g</m:t>
            </m:r>
          </m:e>
          <m:sub>
            <m:r>
              <w:rPr>
                <w:rFonts w:ascii="Cambria Math" w:hAnsi="Cambria Math" w:cs="Segoe UI"/>
                <w:color w:val="111111"/>
              </w:rPr>
              <m:t>nj</m:t>
            </m:r>
          </m:sub>
        </m:sSub>
      </m:oMath>
      <w:r w:rsidR="00EA5198">
        <w:rPr>
          <w:color w:val="111111"/>
        </w:rPr>
        <w:t xml:space="preserve"> </w:t>
      </w:r>
      <w:r w:rsidR="00A410D0">
        <w:rPr>
          <w:color w:val="111111"/>
        </w:rPr>
        <w:t>задаются в зависимости от разновидности метода)</w:t>
      </w:r>
      <w:r>
        <w:rPr>
          <w:color w:val="111111"/>
        </w:rPr>
        <w:t xml:space="preserve">, следовательно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k</m:t>
                </m:r>
              </m:e>
            </m:ba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410D0" w:rsidRPr="00A410D0">
        <w:t xml:space="preserve"> </w:t>
      </w:r>
      <w:r w:rsidR="00A410D0">
        <w:t xml:space="preserve">будут зависеть от решения на </w:t>
      </w:r>
      <w:proofErr w:type="spellStart"/>
      <w:r w:rsidR="00A410D0">
        <w:rPr>
          <w:lang w:val="en-US"/>
        </w:rPr>
        <w:t>i</w:t>
      </w:r>
      <w:proofErr w:type="spellEnd"/>
      <w:r w:rsidR="00A410D0">
        <w:t>+1-ом</w:t>
      </w:r>
      <w:r w:rsidR="00A410D0" w:rsidRPr="00A410D0">
        <w:t xml:space="preserve"> </w:t>
      </w:r>
      <w:r w:rsidR="00A410D0">
        <w:t xml:space="preserve">шаге, поэтому </w:t>
      </w:r>
      <w:r w:rsidRPr="002941E4">
        <w:rPr>
          <w:color w:val="111111"/>
        </w:rPr>
        <w:t>на каждом этапе приходится решать матричное</w:t>
      </w:r>
      <w:r w:rsidR="00A410D0" w:rsidRPr="002941E4">
        <w:rPr>
          <w:color w:val="111111"/>
        </w:rPr>
        <w:t xml:space="preserve"> </w:t>
      </w:r>
      <w:r w:rsidRPr="002941E4">
        <w:rPr>
          <w:color w:val="111111"/>
        </w:rPr>
        <w:t>уравнение</w:t>
      </w:r>
      <w:r w:rsidRPr="00185B6A">
        <w:rPr>
          <w:color w:val="111111"/>
        </w:rPr>
        <w:t>.</w:t>
      </w:r>
      <w:r>
        <w:rPr>
          <w:color w:val="111111"/>
        </w:rPr>
        <w:t xml:space="preserve"> </w:t>
      </w:r>
      <w:r w:rsidR="00C06CD1">
        <w:rPr>
          <w:color w:val="111111"/>
        </w:rPr>
        <w:t>При этом н</w:t>
      </w:r>
      <w:r w:rsidR="00C06CD1" w:rsidRPr="00C06CD1">
        <w:rPr>
          <w:color w:val="111111"/>
        </w:rPr>
        <w:t>еявные методы Рунге-Кутта обладают хорошей устойчивостью и могут применяться для решения жестких систем дифференциальных уравнений.</w:t>
      </w:r>
      <w:sdt>
        <w:sdtPr>
          <w:rPr>
            <w:color w:val="111111"/>
          </w:rPr>
          <w:id w:val="-1636641500"/>
          <w:citation/>
        </w:sdtPr>
        <w:sdtContent>
          <w:r w:rsidR="00C06CD1">
            <w:rPr>
              <w:color w:val="111111"/>
            </w:rPr>
            <w:fldChar w:fldCharType="begin"/>
          </w:r>
          <w:r w:rsidR="00C06CD1">
            <w:rPr>
              <w:color w:val="111111"/>
            </w:rPr>
            <w:instrText xml:space="preserve"> CITATION Кво97 \l 1049 </w:instrText>
          </w:r>
          <w:r w:rsidR="00C06CD1">
            <w:rPr>
              <w:color w:val="111111"/>
            </w:rPr>
            <w:fldChar w:fldCharType="separate"/>
          </w:r>
          <w:r w:rsidR="00D72AD9">
            <w:rPr>
              <w:noProof/>
              <w:color w:val="111111"/>
            </w:rPr>
            <w:t xml:space="preserve"> </w:t>
          </w:r>
          <w:r w:rsidR="00D72AD9" w:rsidRPr="00D72AD9">
            <w:rPr>
              <w:noProof/>
              <w:color w:val="111111"/>
            </w:rPr>
            <w:t>[40]</w:t>
          </w:r>
          <w:r w:rsidR="00C06CD1">
            <w:rPr>
              <w:color w:val="111111"/>
            </w:rPr>
            <w:fldChar w:fldCharType="end"/>
          </w:r>
        </w:sdtContent>
      </w:sdt>
      <w:r w:rsidR="00C06CD1" w:rsidRPr="00C06CD1">
        <w:rPr>
          <w:color w:val="111111"/>
        </w:rPr>
        <w:t xml:space="preserve"> Однако они требуют больше вычислительных затрат и сложнее в реализации, чем явные методы Рунге-Кутта.</w:t>
      </w:r>
    </w:p>
    <w:p w14:paraId="0F1197A6" w14:textId="68B94053" w:rsidR="002941E4" w:rsidRDefault="002941E4" w:rsidP="00234C78">
      <w:pPr>
        <w:pStyle w:val="a5"/>
        <w:rPr>
          <w:color w:val="111111"/>
        </w:rPr>
      </w:pPr>
      <w:r>
        <w:rPr>
          <w:color w:val="111111"/>
        </w:rPr>
        <w:t>Альтернативой</w:t>
      </w:r>
      <w:r w:rsidR="002F0945">
        <w:rPr>
          <w:color w:val="111111"/>
        </w:rPr>
        <w:t xml:space="preserve"> неявным</w:t>
      </w:r>
      <w:r w:rsidR="003F5ADC">
        <w:rPr>
          <w:color w:val="111111"/>
        </w:rPr>
        <w:t xml:space="preserve"> 1 шаговым</w:t>
      </w:r>
      <w:r w:rsidR="002F0945">
        <w:rPr>
          <w:color w:val="111111"/>
        </w:rPr>
        <w:t xml:space="preserve"> методам</w:t>
      </w:r>
      <w:r w:rsidR="003F5ADC">
        <w:rPr>
          <w:color w:val="111111"/>
        </w:rPr>
        <w:t xml:space="preserve"> </w:t>
      </w:r>
      <w:r w:rsidR="002F0945">
        <w:rPr>
          <w:color w:val="111111"/>
        </w:rPr>
        <w:t xml:space="preserve">может быть </w:t>
      </w:r>
      <w:r w:rsidR="002F0945" w:rsidRPr="00EA5198">
        <w:rPr>
          <w:b/>
          <w:bCs/>
          <w:color w:val="111111"/>
          <w:lang w:val="en-US"/>
        </w:rPr>
        <w:t>BDF</w:t>
      </w:r>
      <w:r w:rsidR="002F0945" w:rsidRPr="00EA5198">
        <w:rPr>
          <w:b/>
          <w:bCs/>
          <w:color w:val="111111"/>
        </w:rPr>
        <w:t xml:space="preserve"> </w:t>
      </w:r>
      <w:r w:rsidR="002F0945" w:rsidRPr="002F0945">
        <w:rPr>
          <w:color w:val="111111"/>
        </w:rPr>
        <w:t xml:space="preserve">- </w:t>
      </w:r>
      <w:r w:rsidR="00A807B9" w:rsidRPr="00A807B9">
        <w:rPr>
          <w:color w:val="111111"/>
          <w:lang w:val="en-US"/>
        </w:rPr>
        <w:t>backward</w:t>
      </w:r>
      <w:r w:rsidR="00A807B9" w:rsidRPr="00A807B9">
        <w:rPr>
          <w:color w:val="111111"/>
        </w:rPr>
        <w:t xml:space="preserve"> </w:t>
      </w:r>
      <w:r w:rsidR="00A807B9" w:rsidRPr="00A807B9">
        <w:rPr>
          <w:color w:val="111111"/>
          <w:lang w:val="en-US"/>
        </w:rPr>
        <w:t>differentiation</w:t>
      </w:r>
      <w:r w:rsidR="00A807B9" w:rsidRPr="00A807B9">
        <w:rPr>
          <w:color w:val="111111"/>
        </w:rPr>
        <w:t xml:space="preserve"> </w:t>
      </w:r>
      <w:r w:rsidR="00A807B9" w:rsidRPr="00A807B9">
        <w:rPr>
          <w:color w:val="111111"/>
          <w:lang w:val="en-US"/>
        </w:rPr>
        <w:t>formula</w:t>
      </w:r>
      <w:r w:rsidR="00DD4F77">
        <w:rPr>
          <w:color w:val="111111"/>
        </w:rPr>
        <w:t>,</w:t>
      </w:r>
      <w:r w:rsidR="00DD4F77" w:rsidRPr="00DD4F77">
        <w:rPr>
          <w:color w:val="111111"/>
        </w:rPr>
        <w:t xml:space="preserve"> </w:t>
      </w:r>
      <w:r w:rsidR="00DD4F77" w:rsidRPr="00A807B9">
        <w:rPr>
          <w:color w:val="111111"/>
        </w:rPr>
        <w:t>то есть формула обратно</w:t>
      </w:r>
      <w:r w:rsidR="00DD4F77">
        <w:rPr>
          <w:color w:val="111111"/>
        </w:rPr>
        <w:t>го</w:t>
      </w:r>
      <w:r w:rsidR="00DD4F77" w:rsidRPr="00A807B9">
        <w:rPr>
          <w:color w:val="111111"/>
        </w:rPr>
        <w:t xml:space="preserve"> </w:t>
      </w:r>
      <w:r w:rsidR="00A5027C" w:rsidRPr="00A807B9">
        <w:rPr>
          <w:color w:val="111111"/>
        </w:rPr>
        <w:t>дифференци</w:t>
      </w:r>
      <w:r w:rsidR="00A5027C">
        <w:rPr>
          <w:color w:val="111111"/>
        </w:rPr>
        <w:t>рования</w:t>
      </w:r>
      <w:r w:rsidR="00DD4F77">
        <w:rPr>
          <w:color w:val="111111"/>
        </w:rPr>
        <w:t xml:space="preserve"> или по-другому - методы Гира</w:t>
      </w:r>
      <w:sdt>
        <w:sdtPr>
          <w:rPr>
            <w:color w:val="111111"/>
          </w:rPr>
          <w:id w:val="-1612113611"/>
          <w:citation/>
        </w:sdtPr>
        <w:sdtContent>
          <w:r w:rsidR="00A5027C">
            <w:rPr>
              <w:color w:val="111111"/>
            </w:rPr>
            <w:fldChar w:fldCharType="begin"/>
          </w:r>
          <w:r w:rsidR="00A946F6">
            <w:rPr>
              <w:color w:val="111111"/>
            </w:rPr>
            <w:instrText xml:space="preserve">CITATION Гир67 \l 1049 </w:instrText>
          </w:r>
          <w:r w:rsidR="00A5027C">
            <w:rPr>
              <w:color w:val="111111"/>
            </w:rPr>
            <w:fldChar w:fldCharType="separate"/>
          </w:r>
          <w:r w:rsidR="00D72AD9">
            <w:rPr>
              <w:noProof/>
              <w:color w:val="111111"/>
            </w:rPr>
            <w:t xml:space="preserve"> </w:t>
          </w:r>
          <w:r w:rsidR="00D72AD9" w:rsidRPr="00D72AD9">
            <w:rPr>
              <w:noProof/>
              <w:color w:val="111111"/>
            </w:rPr>
            <w:t>[41]</w:t>
          </w:r>
          <w:r w:rsidR="00A5027C">
            <w:rPr>
              <w:color w:val="111111"/>
            </w:rPr>
            <w:fldChar w:fldCharType="end"/>
          </w:r>
        </w:sdtContent>
      </w:sdt>
      <w:r w:rsidR="00DD4F77">
        <w:rPr>
          <w:color w:val="111111"/>
        </w:rPr>
        <w:t xml:space="preserve">. Он входит в семейство </w:t>
      </w:r>
      <w:r w:rsidR="00DD4F77" w:rsidRPr="00DD4F77">
        <w:rPr>
          <w:color w:val="111111"/>
        </w:rPr>
        <w:t>неявных методов Рунге-Кутта</w:t>
      </w:r>
      <w:r w:rsidR="00DD4F77">
        <w:rPr>
          <w:color w:val="111111"/>
        </w:rPr>
        <w:t>, но является многошаговым.</w:t>
      </w:r>
      <w:r w:rsidR="00A807B9">
        <w:rPr>
          <w:color w:val="111111"/>
        </w:rPr>
        <w:t xml:space="preserve"> </w:t>
      </w:r>
      <w:r w:rsidR="00A807B9" w:rsidRPr="00A807B9">
        <w:rPr>
          <w:color w:val="111111"/>
        </w:rPr>
        <w:t>Это значит, что для вычисления производной y</w:t>
      </w:r>
      <w:r w:rsidR="00A807B9" w:rsidRPr="00A807B9">
        <w:rPr>
          <w:rFonts w:hint="eastAsia"/>
          <w:color w:val="111111"/>
        </w:rPr>
        <w:t>′</w:t>
      </w:r>
      <w:r w:rsidR="00A807B9" w:rsidRPr="00A807B9">
        <w:rPr>
          <w:color w:val="111111"/>
        </w:rPr>
        <w:t xml:space="preserve"> в точке </w:t>
      </w:r>
      <m:oMath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n+1</m:t>
            </m:r>
          </m:sub>
        </m:sSub>
      </m:oMath>
      <w:r w:rsidR="00A807B9">
        <w:rPr>
          <w:color w:val="111111"/>
        </w:rPr>
        <w:t xml:space="preserve"> </w:t>
      </w:r>
      <w:r w:rsidR="00A807B9" w:rsidRPr="00A807B9">
        <w:rPr>
          <w:color w:val="111111"/>
        </w:rPr>
        <w:t xml:space="preserve">используются значения функции y в предыдущих точках </w:t>
      </w:r>
      <m:oMath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</m:t>
            </m:r>
          </m:sub>
        </m:sSub>
        <m:r>
          <w:rPr>
            <w:rFonts w:ascii="Cambria Math" w:hAnsi="Cambria Math"/>
            <w:color w:val="111111"/>
          </w:rPr>
          <m:t>,</m:t>
        </m:r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n-1</m:t>
            </m:r>
          </m:sub>
        </m:sSub>
        <m:r>
          <w:rPr>
            <w:rFonts w:ascii="Cambria Math" w:hAnsi="Cambria Math"/>
            <w:color w:val="111111"/>
          </w:rPr>
          <m:t>,…,</m:t>
        </m:r>
        <m:sSub>
          <m:sSubPr>
            <m:ctrlPr>
              <w:rPr>
                <w:rFonts w:ascii="Cambria Math" w:hAnsi="Cambria Math"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</w:rPr>
              <m:t>t</m:t>
            </m:r>
          </m:e>
          <m:sub>
            <m:r>
              <w:rPr>
                <w:rFonts w:ascii="Cambria Math" w:hAnsi="Cambria Math"/>
                <w:color w:val="111111"/>
              </w:rPr>
              <m:t>n-s+1</m:t>
            </m:r>
          </m:sub>
        </m:sSub>
      </m:oMath>
      <w:r w:rsidR="00A807B9" w:rsidRPr="00A807B9">
        <w:rPr>
          <w:color w:val="111111"/>
        </w:rPr>
        <w:t>. Общий вид BDF метода s-го порядка имеет вид: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2"/>
        <w:gridCol w:w="8584"/>
        <w:gridCol w:w="1124"/>
      </w:tblGrid>
      <w:tr w:rsidR="00A807B9" w14:paraId="29EE5D74" w14:textId="77777777" w:rsidTr="007148E3">
        <w:tc>
          <w:tcPr>
            <w:tcW w:w="500" w:type="pct"/>
          </w:tcPr>
          <w:p w14:paraId="2520963D" w14:textId="77777777" w:rsidR="00A807B9" w:rsidRDefault="00A807B9" w:rsidP="007148E3">
            <w:pPr>
              <w:pStyle w:val="a5"/>
            </w:pPr>
          </w:p>
        </w:tc>
        <w:tc>
          <w:tcPr>
            <w:tcW w:w="4000" w:type="pct"/>
          </w:tcPr>
          <w:p w14:paraId="6E306884" w14:textId="6EE19BCF" w:rsidR="00A807B9" w:rsidRDefault="00377583" w:rsidP="007148E3">
            <w:pPr>
              <w:pStyle w:val="a5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oMath>
            </m:oMathPara>
          </w:p>
        </w:tc>
        <w:tc>
          <w:tcPr>
            <w:tcW w:w="500" w:type="pct"/>
            <w:vAlign w:val="center"/>
          </w:tcPr>
          <w:p w14:paraId="52267F4C" w14:textId="34BA32AB" w:rsidR="00A807B9" w:rsidRDefault="00A807B9" w:rsidP="007148E3">
            <w:pPr>
              <w:pStyle w:val="a5"/>
              <w:jc w:val="center"/>
            </w:pPr>
            <w:r>
              <w:t>(</w:t>
            </w:r>
            <w:fldSimple w:instr=" SEQ Формула \*ARABIC ">
              <w:r w:rsidR="00EB3250">
                <w:rPr>
                  <w:noProof/>
                </w:rPr>
                <w:t>10</w:t>
              </w:r>
            </w:fldSimple>
            <w:r>
              <w:t>)</w:t>
            </w:r>
          </w:p>
        </w:tc>
      </w:tr>
    </w:tbl>
    <w:p w14:paraId="1232716C" w14:textId="24D9A182" w:rsidR="00DD4F77" w:rsidRDefault="00DD4F77" w:rsidP="00234C78">
      <w:pPr>
        <w:pStyle w:val="a5"/>
        <w:rPr>
          <w:color w:val="111111"/>
        </w:rPr>
      </w:pPr>
      <m:oMath>
        <m:r>
          <w:rPr>
            <w:rFonts w:ascii="Cambria Math" w:hAnsi="Cambria Math"/>
          </w:rPr>
          <m:t>h</m:t>
        </m:r>
      </m:oMath>
      <w:r w:rsidRPr="00DD4F77">
        <w:rPr>
          <w:color w:val="111111"/>
        </w:rPr>
        <w:t xml:space="preserve"> - шаг интегрирования</w:t>
      </w:r>
    </w:p>
    <w:p w14:paraId="75464DB9" w14:textId="216E655F" w:rsidR="00A807B9" w:rsidRPr="00A807B9" w:rsidRDefault="00377583" w:rsidP="00234C78">
      <w:pPr>
        <w:pStyle w:val="a5"/>
        <w:rPr>
          <w:color w:val="111111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D4F77" w:rsidRPr="00DD4F77">
        <w:rPr>
          <w:color w:val="111111"/>
        </w:rPr>
        <w:t>​ определяются из условия точности метода</w:t>
      </w:r>
    </w:p>
    <w:p w14:paraId="0E467214" w14:textId="2CABCB88" w:rsidR="00DD4F77" w:rsidRDefault="00DD4F77" w:rsidP="00DD4F77">
      <w:pPr>
        <w:pStyle w:val="a5"/>
        <w:rPr>
          <w:color w:val="111111"/>
        </w:rPr>
      </w:pPr>
      <w:r w:rsidRPr="00DD4F77">
        <w:rPr>
          <w:color w:val="111111"/>
        </w:rPr>
        <w:t xml:space="preserve">BDF методы обладают хорошей устойчивостью и эффективностью при решении жестких систем дифференциальных уравнений. </w:t>
      </w:r>
      <w:r w:rsidR="00A5027C">
        <w:rPr>
          <w:color w:val="111111"/>
        </w:rPr>
        <w:t>Естественно,</w:t>
      </w:r>
      <w:r w:rsidRPr="00DD4F77">
        <w:rPr>
          <w:color w:val="111111"/>
        </w:rPr>
        <w:t xml:space="preserve"> они</w:t>
      </w:r>
      <w:r>
        <w:rPr>
          <w:color w:val="111111"/>
        </w:rPr>
        <w:t xml:space="preserve"> также</w:t>
      </w:r>
      <w:r w:rsidRPr="00DD4F77">
        <w:rPr>
          <w:color w:val="111111"/>
        </w:rPr>
        <w:t xml:space="preserve"> требуют решения нелинейных уравнений на каждом шаге итерационными методами.</w:t>
      </w:r>
    </w:p>
    <w:p w14:paraId="29A71F34" w14:textId="5228718D" w:rsidR="00DD4F77" w:rsidRDefault="00DD4F77" w:rsidP="001B7CDB">
      <w:pPr>
        <w:pStyle w:val="a5"/>
        <w:rPr>
          <w:color w:val="111111"/>
        </w:rPr>
      </w:pPr>
      <w:r>
        <w:rPr>
          <w:color w:val="111111"/>
        </w:rPr>
        <w:t>Так как</w:t>
      </w:r>
      <w:r w:rsidRPr="00DD4F77">
        <w:rPr>
          <w:color w:val="111111"/>
        </w:rPr>
        <w:t xml:space="preserve"> BDF метод для решения уравнений является одним из видов неявных методов Рунге-Кутта, поэтому имеет с ними много общего. Однако BDF методы имеют свои особенности и отличия от других неявных методов Рунге-Кутта</w:t>
      </w:r>
      <w:r>
        <w:rPr>
          <w:color w:val="111111"/>
        </w:rPr>
        <w:t>:</w:t>
      </w:r>
    </w:p>
    <w:p w14:paraId="73090D50" w14:textId="023D5DDF" w:rsidR="00DD4F77" w:rsidRPr="00DD4F77" w:rsidRDefault="00DD4F77" w:rsidP="001B7CDB">
      <w:pPr>
        <w:pStyle w:val="a5"/>
        <w:numPr>
          <w:ilvl w:val="0"/>
          <w:numId w:val="29"/>
        </w:numPr>
        <w:rPr>
          <w:color w:val="111111"/>
        </w:rPr>
      </w:pPr>
      <w:r>
        <w:rPr>
          <w:color w:val="111111"/>
          <w:lang w:val="en-US"/>
        </w:rPr>
        <w:t>BDF</w:t>
      </w:r>
      <w:r w:rsidRPr="00DD4F77">
        <w:rPr>
          <w:color w:val="111111"/>
        </w:rPr>
        <w:t xml:space="preserve"> </w:t>
      </w:r>
      <w:r>
        <w:rPr>
          <w:color w:val="111111"/>
        </w:rPr>
        <w:t>методы</w:t>
      </w:r>
      <w:r w:rsidRPr="00DD4F77">
        <w:rPr>
          <w:color w:val="111111"/>
        </w:rPr>
        <w:t xml:space="preserve"> имеют ограничение на максимальный порядок точности, равный шести.</w:t>
      </w:r>
      <w:sdt>
        <w:sdtPr>
          <w:rPr>
            <w:color w:val="111111"/>
          </w:rPr>
          <w:id w:val="-271091871"/>
          <w:citation/>
        </w:sdtPr>
        <w:sdtContent>
          <w:r w:rsidR="00D3606B">
            <w:rPr>
              <w:color w:val="111111"/>
            </w:rPr>
            <w:fldChar w:fldCharType="begin"/>
          </w:r>
          <w:r w:rsidR="00D3606B">
            <w:rPr>
              <w:color w:val="111111"/>
            </w:rPr>
            <w:instrText xml:space="preserve"> CITATION Сам89 \l 1049 </w:instrText>
          </w:r>
          <w:r w:rsidR="00D3606B">
            <w:rPr>
              <w:color w:val="111111"/>
            </w:rPr>
            <w:fldChar w:fldCharType="separate"/>
          </w:r>
          <w:r w:rsidR="00D72AD9">
            <w:rPr>
              <w:noProof/>
              <w:color w:val="111111"/>
            </w:rPr>
            <w:t xml:space="preserve"> </w:t>
          </w:r>
          <w:r w:rsidR="00D72AD9" w:rsidRPr="00D72AD9">
            <w:rPr>
              <w:noProof/>
              <w:color w:val="111111"/>
            </w:rPr>
            <w:t>[42]</w:t>
          </w:r>
          <w:r w:rsidR="00D3606B">
            <w:rPr>
              <w:color w:val="111111"/>
            </w:rPr>
            <w:fldChar w:fldCharType="end"/>
          </w:r>
        </w:sdtContent>
      </w:sdt>
      <w:r>
        <w:rPr>
          <w:color w:val="111111"/>
        </w:rPr>
        <w:t xml:space="preserve"> </w:t>
      </w:r>
    </w:p>
    <w:p w14:paraId="580EF2D5" w14:textId="30862094" w:rsidR="00DD4F77" w:rsidRPr="00DD4F77" w:rsidRDefault="00DD4F77" w:rsidP="001B7CDB">
      <w:pPr>
        <w:pStyle w:val="a5"/>
        <w:numPr>
          <w:ilvl w:val="0"/>
          <w:numId w:val="29"/>
        </w:numPr>
        <w:rPr>
          <w:color w:val="111111"/>
        </w:rPr>
      </w:pPr>
      <w:r w:rsidRPr="00DD4F77">
        <w:rPr>
          <w:color w:val="111111"/>
        </w:rPr>
        <w:t>BDF методы имеют фиксированный порядок точности для каждого числа стадий. Другие неявные методы Рунге-Кутта могут иметь разный порядок точности в зависимости от выбора коэффициентов.</w:t>
      </w:r>
    </w:p>
    <w:p w14:paraId="5086B48A" w14:textId="24E8A43F" w:rsidR="00DD4F77" w:rsidRPr="00DD4F77" w:rsidRDefault="00DD4F77" w:rsidP="001B7CDB">
      <w:pPr>
        <w:pStyle w:val="a5"/>
        <w:numPr>
          <w:ilvl w:val="0"/>
          <w:numId w:val="29"/>
        </w:numPr>
        <w:rPr>
          <w:color w:val="111111"/>
        </w:rPr>
      </w:pPr>
      <w:r w:rsidRPr="00DD4F77">
        <w:rPr>
          <w:color w:val="111111"/>
        </w:rPr>
        <w:t>BDF методы имеют ограничение на максимальный порядок точности, равный шести. Другие неявные методы Рунге-Кутта могут иметь более высокий порядок точности при большем числе стадий.</w:t>
      </w:r>
    </w:p>
    <w:p w14:paraId="6C237DA8" w14:textId="0E508393" w:rsidR="00DD4F77" w:rsidRDefault="00DD4F77" w:rsidP="001B7CDB">
      <w:pPr>
        <w:pStyle w:val="a5"/>
        <w:numPr>
          <w:ilvl w:val="0"/>
          <w:numId w:val="29"/>
        </w:numPr>
        <w:rPr>
          <w:color w:val="111111"/>
        </w:rPr>
      </w:pPr>
      <w:r w:rsidRPr="00DD4F77">
        <w:rPr>
          <w:color w:val="111111"/>
        </w:rPr>
        <w:t>BDF методы обладают высокой устойчивостью при решении жестких систем дифференциальных уравнений и могут использовать большие шаги интегрирования. Другие неявные методы Рунге-Кутта также хорошо подходят для жестких систем, но могут требовать более мелких шагов для достижения нужной точности.</w:t>
      </w:r>
      <w:r w:rsidR="00D3606B">
        <w:rPr>
          <w:color w:val="111111"/>
        </w:rPr>
        <w:t xml:space="preserve"> </w:t>
      </w:r>
      <w:sdt>
        <w:sdtPr>
          <w:rPr>
            <w:color w:val="111111"/>
          </w:rPr>
          <w:id w:val="-646819701"/>
          <w:citation/>
        </w:sdtPr>
        <w:sdtContent>
          <w:r w:rsidR="00D3606B">
            <w:rPr>
              <w:color w:val="111111"/>
            </w:rPr>
            <w:fldChar w:fldCharType="begin"/>
          </w:r>
          <w:r w:rsidR="009F2605">
            <w:rPr>
              <w:color w:val="111111"/>
            </w:rPr>
            <w:instrText xml:space="preserve">CITATION Бах01 \l 1049 </w:instrText>
          </w:r>
          <w:r w:rsidR="00D3606B">
            <w:rPr>
              <w:color w:val="111111"/>
            </w:rPr>
            <w:fldChar w:fldCharType="separate"/>
          </w:r>
          <w:r w:rsidR="00D72AD9" w:rsidRPr="00D72AD9">
            <w:rPr>
              <w:noProof/>
              <w:color w:val="111111"/>
            </w:rPr>
            <w:t>[43]</w:t>
          </w:r>
          <w:r w:rsidR="00D3606B">
            <w:rPr>
              <w:color w:val="111111"/>
            </w:rPr>
            <w:fldChar w:fldCharType="end"/>
          </w:r>
        </w:sdtContent>
      </w:sdt>
    </w:p>
    <w:p w14:paraId="435AE3ED" w14:textId="11C1F8C8" w:rsidR="00A5027C" w:rsidRPr="00A5027C" w:rsidRDefault="00A5027C" w:rsidP="00A5027C">
      <w:pPr>
        <w:pStyle w:val="a5"/>
        <w:ind w:firstLine="0"/>
        <w:rPr>
          <w:color w:val="111111"/>
        </w:rPr>
      </w:pPr>
      <w:commentRangeStart w:id="35"/>
      <w:r>
        <w:rPr>
          <w:color w:val="111111"/>
        </w:rPr>
        <w:t xml:space="preserve">В связи с вышеизложенным выбранный в данной работе метод – </w:t>
      </w:r>
      <w:r>
        <w:rPr>
          <w:color w:val="111111"/>
          <w:lang w:val="en-US"/>
        </w:rPr>
        <w:t>BDF</w:t>
      </w:r>
      <w:r>
        <w:rPr>
          <w:color w:val="111111"/>
        </w:rPr>
        <w:t>.</w:t>
      </w:r>
      <w:commentRangeEnd w:id="35"/>
      <w:r>
        <w:rPr>
          <w:rStyle w:val="afa"/>
          <w:rFonts w:eastAsia="SimSun" w:cstheme="minorBidi"/>
          <w:color w:val="auto"/>
          <w:lang w:eastAsia="en-US"/>
        </w:rPr>
        <w:commentReference w:id="35"/>
      </w:r>
      <w:r>
        <w:rPr>
          <w:color w:val="111111"/>
        </w:rPr>
        <w:t xml:space="preserve"> Он приводит к необходимости решения нелинейной системы алгебраических уравнений.</w:t>
      </w:r>
    </w:p>
    <w:p w14:paraId="07238FB3" w14:textId="315AA0EF" w:rsidR="00185B6A" w:rsidRPr="00185B6A" w:rsidRDefault="004D1C05" w:rsidP="00644CFE">
      <w:pPr>
        <w:pStyle w:val="31"/>
      </w:pPr>
      <w:bookmarkStart w:id="36" w:name="_Hlk134744726"/>
      <w:bookmarkEnd w:id="34"/>
      <w:r>
        <w:t>Линеаризация системы и итерационное решение</w:t>
      </w:r>
    </w:p>
    <w:p w14:paraId="0B508AD5" w14:textId="1D19B050" w:rsidR="00185B6A" w:rsidRDefault="007148E3" w:rsidP="007148E3">
      <w:pPr>
        <w:pStyle w:val="a5"/>
      </w:pPr>
      <w:r>
        <w:t xml:space="preserve">Для нахождения вектора концентраций на каждом временном шаге, необходимо решить систему нелинейных уравнений, полученную после метода </w:t>
      </w:r>
      <w:r>
        <w:rPr>
          <w:lang w:val="en-US"/>
        </w:rPr>
        <w:t>BDF</w:t>
      </w:r>
      <w:r>
        <w:t>. Обычные методы решения простых систем, такие как г</w:t>
      </w:r>
      <w:r w:rsidRPr="007148E3">
        <w:t>рафический метод</w:t>
      </w:r>
      <w:r>
        <w:t>, а</w:t>
      </w:r>
      <w:r w:rsidRPr="007148E3">
        <w:t>лгебраический метод</w:t>
      </w:r>
      <w:r>
        <w:t xml:space="preserve"> преобразования в решаемую систему, не подходят, так как система слишком сложна. Следовательно, наилучшим вариантом является численный метод Ньютона-</w:t>
      </w:r>
      <w:proofErr w:type="spellStart"/>
      <w:r>
        <w:t>Рафсона</w:t>
      </w:r>
      <w:proofErr w:type="spellEnd"/>
      <w:sdt>
        <w:sdtPr>
          <w:id w:val="1629432989"/>
          <w:citation/>
        </w:sdtPr>
        <w:sdtContent>
          <w:r>
            <w:fldChar w:fldCharType="begin"/>
          </w:r>
          <w:r>
            <w:instrText xml:space="preserve"> CITATION Дже75 \l 1049 </w:instrText>
          </w:r>
          <w:r>
            <w:fldChar w:fldCharType="separate"/>
          </w:r>
          <w:r w:rsidR="00D72AD9">
            <w:rPr>
              <w:noProof/>
            </w:rPr>
            <w:t xml:space="preserve"> [44]</w:t>
          </w:r>
          <w:r>
            <w:fldChar w:fldCharType="end"/>
          </w:r>
        </w:sdtContent>
      </w:sdt>
      <w:r>
        <w:t>.</w:t>
      </w:r>
    </w:p>
    <w:p w14:paraId="1BEAAB6F" w14:textId="140E2CC9" w:rsidR="00B30060" w:rsidRDefault="00B30060" w:rsidP="007148E3">
      <w:pPr>
        <w:pStyle w:val="a5"/>
      </w:pPr>
      <w:r w:rsidRPr="00B30060">
        <w:t>Метод Ньютона-</w:t>
      </w:r>
      <w:proofErr w:type="spellStart"/>
      <w:r w:rsidRPr="00B30060">
        <w:t>Рафсона</w:t>
      </w:r>
      <w:proofErr w:type="spellEnd"/>
      <w:r w:rsidRPr="00B30060">
        <w:t xml:space="preserve"> — это итерационный численный метод нахождения корня (нуля) заданной функции или системы функций. Метод был впервые предложен Исааком Ньютоном для решения одного нелинейного уравнения, а затем обобщен Джозефом </w:t>
      </w:r>
      <w:proofErr w:type="spellStart"/>
      <w:r w:rsidRPr="00B30060">
        <w:t>Рафсоном</w:t>
      </w:r>
      <w:proofErr w:type="spellEnd"/>
      <w:r w:rsidRPr="00B30060">
        <w:t xml:space="preserve"> для решения систем нелинейных уравнений</w:t>
      </w:r>
      <w:r>
        <w:t xml:space="preserve">. </w:t>
      </w:r>
      <w:r w:rsidR="009F2605">
        <w:t xml:space="preserve">Фактически это – метод линеаризации нелинейной задачи. </w:t>
      </w:r>
      <w:r>
        <w:t>Он</w:t>
      </w:r>
      <w:r w:rsidRPr="00B30060">
        <w:t xml:space="preserve"> основан на принципах простой итерации и геометрической интерпретации касательной</w:t>
      </w:r>
      <w:sdt>
        <w:sdtPr>
          <w:id w:val="1719780815"/>
          <w:citation/>
        </w:sdtPr>
        <w:sdtContent>
          <w:r w:rsidR="009F2605">
            <w:fldChar w:fldCharType="begin"/>
          </w:r>
          <w:r w:rsidR="009F2605">
            <w:instrText xml:space="preserve">CITATION Бах01 \l 1049 </w:instrText>
          </w:r>
          <w:r w:rsidR="009F2605">
            <w:fldChar w:fldCharType="separate"/>
          </w:r>
          <w:r w:rsidR="00D72AD9">
            <w:rPr>
              <w:noProof/>
            </w:rPr>
            <w:t xml:space="preserve"> [43]</w:t>
          </w:r>
          <w:r w:rsidR="009F2605">
            <w:fldChar w:fldCharType="end"/>
          </w:r>
        </w:sdtContent>
      </w:sdt>
      <w:r w:rsidRPr="00B30060">
        <w:t>. Для решения системы нелинейных уравнений вида: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8567"/>
        <w:gridCol w:w="1156"/>
      </w:tblGrid>
      <w:tr w:rsidR="00B30060" w14:paraId="104A7EFE" w14:textId="77777777" w:rsidTr="00B30060">
        <w:tc>
          <w:tcPr>
            <w:tcW w:w="482" w:type="pct"/>
          </w:tcPr>
          <w:p w14:paraId="5EB37D83" w14:textId="77777777" w:rsidR="00B30060" w:rsidRDefault="00B30060" w:rsidP="0020671A">
            <w:pPr>
              <w:pStyle w:val="a5"/>
            </w:pPr>
          </w:p>
        </w:tc>
        <w:tc>
          <w:tcPr>
            <w:tcW w:w="3981" w:type="pct"/>
          </w:tcPr>
          <w:p w14:paraId="26E2E33B" w14:textId="7437F687" w:rsidR="00B30060" w:rsidRDefault="00377583" w:rsidP="0020671A">
            <w:pPr>
              <w:pStyle w:val="a5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...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...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)=0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...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37" w:type="pct"/>
            <w:vAlign w:val="center"/>
          </w:tcPr>
          <w:p w14:paraId="693423B3" w14:textId="1F317A3A" w:rsidR="00B30060" w:rsidRDefault="00B30060" w:rsidP="0020671A">
            <w:pPr>
              <w:pStyle w:val="a5"/>
              <w:jc w:val="center"/>
            </w:pPr>
            <w:r>
              <w:t>(</w:t>
            </w:r>
            <w:fldSimple w:instr=" SEQ Формула \*ARABIC ">
              <w:r w:rsidR="00EB3250">
                <w:rPr>
                  <w:noProof/>
                </w:rPr>
                <w:t>11</w:t>
              </w:r>
            </w:fldSimple>
            <w:r>
              <w:t>)</w:t>
            </w:r>
          </w:p>
        </w:tc>
      </w:tr>
    </w:tbl>
    <w:p w14:paraId="7E2EA66C" w14:textId="7D3F0140" w:rsidR="00B30060" w:rsidRDefault="00B30060" w:rsidP="00B30060">
      <w:pPr>
        <w:pStyle w:val="a4"/>
      </w:pPr>
      <w:r>
        <w:t>М</w:t>
      </w:r>
      <w:r w:rsidRPr="00B30060">
        <w:t>етод Ньютона-</w:t>
      </w:r>
      <w:proofErr w:type="spellStart"/>
      <w:r w:rsidRPr="00B30060">
        <w:t>Рафсона</w:t>
      </w:r>
      <w:proofErr w:type="spellEnd"/>
      <w:r w:rsidRPr="00B30060">
        <w:t xml:space="preserve"> выполняет следующие шаги:</w:t>
      </w:r>
    </w:p>
    <w:p w14:paraId="34A7489B" w14:textId="2DDAAB5A" w:rsidR="00B30060" w:rsidRPr="00B30060" w:rsidRDefault="00B30060" w:rsidP="00B30060">
      <w:pPr>
        <w:pStyle w:val="a4"/>
        <w:numPr>
          <w:ilvl w:val="0"/>
          <w:numId w:val="31"/>
        </w:numPr>
        <w:ind w:left="360"/>
      </w:pPr>
      <w:r w:rsidRPr="00B30060">
        <w:t>Задается начальное приближение вектора решения</w:t>
      </w:r>
      <w:r>
        <w:t>:</w:t>
      </w:r>
    </w:p>
    <w:p w14:paraId="4F84FB92" w14:textId="38EC79F5" w:rsidR="002714BE" w:rsidRDefault="00B30060" w:rsidP="00B30060">
      <w:pPr>
        <w:pStyle w:val="a4"/>
        <w:rPr>
          <w:rFonts w:ascii="Segoe UI" w:hAnsi="Segoe UI" w:cs="Segoe UI"/>
          <w:color w:val="111111"/>
        </w:rPr>
      </w:pPr>
      <w:r w:rsidRPr="00B30060">
        <w:rPr>
          <w:rFonts w:ascii="Segoe UI" w:hAnsi="Segoe UI" w:cs="Segoe UI"/>
          <w:color w:val="111111"/>
        </w:rPr>
        <w:t xml:space="preserve"> </w:t>
      </w:r>
      <m:oMath>
        <m:sSup>
          <m:sSupPr>
            <m:ctrlPr>
              <w:rPr>
                <w:rFonts w:ascii="Cambria Math" w:hAnsi="Cambria Math" w:cs="Segoe UI"/>
                <w:color w:val="111111"/>
              </w:rPr>
            </m:ctrlPr>
          </m:s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p>
        <m:r>
          <w:rPr>
            <w:rFonts w:ascii="Cambria Math" w:hAnsi="Cambria Math" w:cs="Segoe UI"/>
            <w:color w:val="111111"/>
          </w:rPr>
          <m:t>=(</m:t>
        </m:r>
        <m:sSubSup>
          <m:sSubSupPr>
            <m:ctrlPr>
              <w:rPr>
                <w:rFonts w:ascii="Cambria Math" w:hAnsi="Cambria Math" w:cs="Segoe UI"/>
                <w:color w:val="111111"/>
              </w:rPr>
            </m:ctrlPr>
          </m:sSub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b>
            <m:r>
              <w:rPr>
                <w:rFonts w:ascii="Cambria Math" w:hAnsi="Cambria Math" w:cs="Segoe UI"/>
                <w:color w:val="111111"/>
              </w:rPr>
              <m:t>1</m:t>
            </m:r>
          </m:sub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bSup>
        <m:r>
          <w:rPr>
            <w:rFonts w:ascii="Cambria Math" w:hAnsi="Cambria Math" w:cs="Segoe UI"/>
            <w:color w:val="111111"/>
          </w:rPr>
          <m:t>,</m:t>
        </m:r>
        <m:sSubSup>
          <m:sSubSupPr>
            <m:ctrlPr>
              <w:rPr>
                <w:rFonts w:ascii="Cambria Math" w:hAnsi="Cambria Math" w:cs="Segoe UI"/>
                <w:color w:val="111111"/>
              </w:rPr>
            </m:ctrlPr>
          </m:sSub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b>
            <m:r>
              <w:rPr>
                <w:rFonts w:ascii="Cambria Math" w:hAnsi="Cambria Math" w:cs="Segoe UI"/>
                <w:color w:val="111111"/>
              </w:rPr>
              <m:t>2</m:t>
            </m:r>
          </m:sub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bSup>
        <m:r>
          <w:rPr>
            <w:rFonts w:ascii="Cambria Math" w:hAnsi="Cambria Math" w:cs="Segoe UI"/>
            <w:color w:val="111111"/>
          </w:rPr>
          <m:t>,</m:t>
        </m:r>
        <m:r>
          <m:rPr>
            <m:sty m:val="p"/>
          </m:rPr>
          <w:rPr>
            <w:rFonts w:ascii="Cambria Math" w:hAnsi="Cambria Math" w:cs="Segoe UI"/>
            <w:color w:val="111111"/>
          </w:rPr>
          <m:t>...</m:t>
        </m:r>
        <m:r>
          <w:rPr>
            <w:rFonts w:ascii="Cambria Math" w:hAnsi="Cambria Math" w:cs="Segoe UI"/>
            <w:color w:val="111111"/>
          </w:rPr>
          <m:t>,</m:t>
        </m:r>
        <m:sSubSup>
          <m:sSubSupPr>
            <m:ctrlPr>
              <w:rPr>
                <w:rFonts w:ascii="Cambria Math" w:hAnsi="Cambria Math" w:cs="Segoe UI"/>
                <w:color w:val="111111"/>
              </w:rPr>
            </m:ctrlPr>
          </m:sSubSupPr>
          <m:e>
            <m:r>
              <w:rPr>
                <w:rFonts w:ascii="Cambria Math" w:hAnsi="Cambria Math" w:cs="Segoe UI"/>
                <w:color w:val="111111"/>
              </w:rPr>
              <m:t>x</m:t>
            </m:r>
          </m:e>
          <m:sub>
            <m:r>
              <w:rPr>
                <w:rFonts w:ascii="Cambria Math" w:hAnsi="Cambria Math" w:cs="Segoe UI"/>
                <w:color w:val="111111"/>
              </w:rPr>
              <m:t>n</m:t>
            </m:r>
          </m:sub>
          <m:sup>
            <m:r>
              <w:rPr>
                <w:rFonts w:ascii="Cambria Math" w:hAnsi="Cambria Math" w:cs="Segoe UI"/>
                <w:color w:val="111111"/>
              </w:rPr>
              <m:t>(0)</m:t>
            </m:r>
          </m:sup>
        </m:sSubSup>
        <m:sSup>
          <m:sSupPr>
            <m:ctrlPr>
              <w:rPr>
                <w:rFonts w:ascii="Cambria Math" w:hAnsi="Cambria Math" w:cs="Segoe UI"/>
                <w:color w:val="111111"/>
              </w:rPr>
            </m:ctrlPr>
          </m:sSupPr>
          <m:e>
            <m:r>
              <w:rPr>
                <w:rFonts w:ascii="Cambria Math" w:hAnsi="Cambria Math" w:cs="Segoe UI"/>
                <w:color w:val="111111"/>
              </w:rPr>
              <m:t>)</m:t>
            </m:r>
          </m:e>
          <m:sup>
            <m:r>
              <w:rPr>
                <w:rFonts w:ascii="Cambria Math" w:hAnsi="Cambria Math" w:cs="Segoe UI"/>
                <w:color w:val="111111"/>
              </w:rPr>
              <m:t>T</m:t>
            </m:r>
          </m:sup>
        </m:sSup>
      </m:oMath>
    </w:p>
    <w:p w14:paraId="630F72CF" w14:textId="528BB1CF" w:rsidR="00B30060" w:rsidRDefault="00B30060" w:rsidP="00B30060">
      <w:pPr>
        <w:pStyle w:val="a4"/>
        <w:numPr>
          <w:ilvl w:val="0"/>
          <w:numId w:val="31"/>
        </w:numPr>
        <w:ind w:left="360"/>
      </w:pPr>
      <w:r>
        <w:t xml:space="preserve">Вычисляется значение функций </w:t>
      </w:r>
      <m:oMath>
        <m:sSub>
          <m:sSubPr>
            <m:ctrlPr>
              <w:rPr>
                <w:rStyle w:val="mord"/>
                <w:rFonts w:ascii="Cambria Math" w:hAnsi="Cambria Math"/>
              </w:rPr>
            </m:ctrlPr>
          </m:sSubPr>
          <m:e>
            <m:r>
              <w:rPr>
                <w:rStyle w:val="mord"/>
                <w:rFonts w:ascii="Cambria Math" w:hAnsi="Cambria Math"/>
              </w:rPr>
              <m:t>f</m:t>
            </m:r>
          </m:e>
          <m:sub>
            <m:r>
              <w:rPr>
                <w:rStyle w:val="mord"/>
                <w:rFonts w:ascii="Cambria Math" w:hAnsi="Cambria Math"/>
              </w:rPr>
              <m:t>i</m:t>
            </m:r>
          </m:sub>
        </m:sSub>
        <m:r>
          <w:rPr>
            <w:rStyle w:val="mord"/>
            <w:rFonts w:ascii="Cambria Math" w:hAnsi="Cambria Math"/>
          </w:rPr>
          <m:t>(</m:t>
        </m:r>
        <m:sSup>
          <m:sSupPr>
            <m:ctrlPr>
              <w:rPr>
                <w:rStyle w:val="mord"/>
                <w:rFonts w:ascii="Cambria Math" w:hAnsi="Cambria Math"/>
              </w:rPr>
            </m:ctrlPr>
          </m:sSupPr>
          <m:e>
            <m:r>
              <w:rPr>
                <w:rStyle w:val="mord"/>
                <w:rFonts w:ascii="Cambria Math" w:hAnsi="Cambria Math"/>
              </w:rPr>
              <m:t>x</m:t>
            </m:r>
          </m:e>
          <m:sup>
            <m:r>
              <w:rPr>
                <w:rStyle w:val="mord"/>
                <w:rFonts w:ascii="Cambria Math" w:hAnsi="Cambria Math"/>
              </w:rPr>
              <m:t>(k)</m:t>
            </m:r>
          </m:sup>
        </m:sSup>
        <m:r>
          <w:rPr>
            <w:rStyle w:val="mord"/>
            <w:rFonts w:ascii="Cambria Math" w:hAnsi="Cambria Math"/>
          </w:rPr>
          <m:t xml:space="preserve">) </m:t>
        </m:r>
      </m:oMath>
      <w:r>
        <w:t xml:space="preserve">и их частных производных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  <w:r w:rsidRPr="00B30060">
        <w:t>в точке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</m:oMath>
      <w:r w:rsidR="009F2605">
        <w:t xml:space="preserve">, где </w:t>
      </w:r>
      <m:oMath>
        <m:r>
          <w:rPr>
            <w:rFonts w:ascii="Cambria Math" w:hAnsi="Cambria Math"/>
          </w:rPr>
          <m:t>k</m:t>
        </m:r>
      </m:oMath>
      <w:r w:rsidR="009F2605" w:rsidRPr="009F2605">
        <w:t xml:space="preserve"> </w:t>
      </w:r>
      <w:r w:rsidR="009F2605">
        <w:t>–</w:t>
      </w:r>
      <w:r w:rsidR="009F2605" w:rsidRPr="009F2605">
        <w:t xml:space="preserve"> </w:t>
      </w:r>
      <w:r w:rsidR="009F2605">
        <w:t xml:space="preserve">номер шага </w:t>
      </w:r>
      <w:r w:rsidR="005D045A">
        <w:t>итерации (не времени)</w:t>
      </w:r>
    </w:p>
    <w:p w14:paraId="7D5DD6BC" w14:textId="570C14DF" w:rsidR="00B30060" w:rsidRDefault="00B30060" w:rsidP="00B30060">
      <w:pPr>
        <w:pStyle w:val="a4"/>
        <w:numPr>
          <w:ilvl w:val="0"/>
          <w:numId w:val="31"/>
        </w:numPr>
        <w:ind w:left="360"/>
      </w:pPr>
      <w:r w:rsidRPr="00B30060">
        <w:t>Составляется и решается</w:t>
      </w:r>
      <w:r w:rsidR="00EB485C">
        <w:t xml:space="preserve"> с использованием одного из различных методов</w:t>
      </w:r>
      <w:r w:rsidRPr="00B30060">
        <w:t xml:space="preserve"> система линейных уравнений</w:t>
      </w:r>
      <w:r w:rsidR="00EB485C">
        <w:t xml:space="preserve"> </w:t>
      </w:r>
      <w:r w:rsidRPr="00B30060">
        <w:t>для приращения вектора решения</w:t>
      </w:r>
      <w:r w:rsidR="00B77EB0"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=(</m:t>
        </m:r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...</m:t>
        </m:r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Δ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B77EB0">
        <w:t>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8567"/>
        <w:gridCol w:w="1156"/>
      </w:tblGrid>
      <w:tr w:rsidR="004D1C5D" w14:paraId="02244CF5" w14:textId="77777777" w:rsidTr="004D1C5D">
        <w:tc>
          <w:tcPr>
            <w:tcW w:w="482" w:type="pct"/>
          </w:tcPr>
          <w:p w14:paraId="2C78E6E1" w14:textId="77777777" w:rsidR="004D1C5D" w:rsidRDefault="004D1C5D" w:rsidP="0020671A">
            <w:pPr>
              <w:pStyle w:val="a5"/>
            </w:pPr>
          </w:p>
        </w:tc>
        <w:tc>
          <w:tcPr>
            <w:tcW w:w="3981" w:type="pct"/>
          </w:tcPr>
          <w:p w14:paraId="353E1EFB" w14:textId="188BDC1C" w:rsidR="004D1C5D" w:rsidRDefault="004D1C5D" w:rsidP="0020671A">
            <w:pPr>
              <w:pStyle w:val="a5"/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m>
                  <m:mPr>
                    <m:plcHide m:val="1"/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...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n,n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>)(</m:t>
                </m:r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...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bSup>
                  </m:e>
                </m:eqArr>
                <m:r>
                  <w:rPr>
                    <w:rFonts w:ascii="Cambria Math" w:hAnsi="Cambria Math"/>
                  </w:rPr>
                  <m:t>)=-(</m:t>
                </m:r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...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eqAr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37" w:type="pct"/>
            <w:vAlign w:val="center"/>
          </w:tcPr>
          <w:p w14:paraId="2B374379" w14:textId="645A387B" w:rsidR="004D1C5D" w:rsidRDefault="004D1C5D" w:rsidP="0020671A">
            <w:pPr>
              <w:pStyle w:val="a5"/>
              <w:jc w:val="center"/>
            </w:pPr>
            <w:r>
              <w:t>(</w:t>
            </w:r>
            <w:fldSimple w:instr=" SEQ Формула \*ARABIC ">
              <w:r w:rsidR="00EB3250">
                <w:rPr>
                  <w:noProof/>
                </w:rPr>
                <w:t>12</w:t>
              </w:r>
            </w:fldSimple>
            <w:r>
              <w:t>)</w:t>
            </w:r>
          </w:p>
        </w:tc>
      </w:tr>
    </w:tbl>
    <w:p w14:paraId="6A097172" w14:textId="39B31DF6" w:rsidR="004D1C5D" w:rsidRDefault="004D1C5D" w:rsidP="004D1C5D">
      <w:pPr>
        <w:pStyle w:val="a5"/>
        <w:numPr>
          <w:ilvl w:val="0"/>
          <w:numId w:val="31"/>
        </w:numPr>
        <w:ind w:left="284" w:hanging="284"/>
      </w:pPr>
      <w:r w:rsidRPr="004D1C5D">
        <w:t>Вычисляется следующее приближение вектора решения по формуле:</w:t>
      </w:r>
    </w:p>
    <w:tbl>
      <w:tblPr>
        <w:tblStyle w:val="af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8567"/>
        <w:gridCol w:w="1156"/>
      </w:tblGrid>
      <w:tr w:rsidR="004D1C5D" w14:paraId="287F7ACA" w14:textId="77777777" w:rsidTr="004D1C5D">
        <w:tc>
          <w:tcPr>
            <w:tcW w:w="482" w:type="pct"/>
          </w:tcPr>
          <w:p w14:paraId="1D208A91" w14:textId="77777777" w:rsidR="004D1C5D" w:rsidRDefault="004D1C5D" w:rsidP="0020671A">
            <w:pPr>
              <w:pStyle w:val="a5"/>
            </w:pPr>
          </w:p>
        </w:tc>
        <w:tc>
          <w:tcPr>
            <w:tcW w:w="3981" w:type="pct"/>
          </w:tcPr>
          <w:p w14:paraId="0470A5E2" w14:textId="44EE0BE1" w:rsidR="004D1C5D" w:rsidRDefault="00377583" w:rsidP="0020671A">
            <w:pPr>
              <w:pStyle w:val="a5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(k+1)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537" w:type="pct"/>
            <w:vAlign w:val="center"/>
          </w:tcPr>
          <w:p w14:paraId="70989455" w14:textId="139F653A" w:rsidR="004D1C5D" w:rsidRDefault="004D1C5D" w:rsidP="0020671A">
            <w:pPr>
              <w:pStyle w:val="a5"/>
              <w:jc w:val="center"/>
            </w:pPr>
            <w:r>
              <w:t>(</w:t>
            </w:r>
            <w:fldSimple w:instr=" SEQ Формула \*ARABIC ">
              <w:r w:rsidR="00EB3250">
                <w:rPr>
                  <w:noProof/>
                </w:rPr>
                <w:t>13</w:t>
              </w:r>
            </w:fldSimple>
            <w:r>
              <w:t>)</w:t>
            </w:r>
          </w:p>
        </w:tc>
      </w:tr>
    </w:tbl>
    <w:p w14:paraId="2AF5E5B0" w14:textId="05898170" w:rsidR="009F2605" w:rsidRDefault="004D1C5D" w:rsidP="009F2605">
      <w:pPr>
        <w:pStyle w:val="a4"/>
        <w:numPr>
          <w:ilvl w:val="0"/>
          <w:numId w:val="31"/>
        </w:numPr>
        <w:ind w:left="284" w:hanging="284"/>
      </w:pPr>
      <w:r w:rsidRPr="004D1C5D">
        <w:t>Проверяется условие окончания итерационного процесса</w:t>
      </w:r>
    </w:p>
    <w:p w14:paraId="073751AD" w14:textId="32152D57" w:rsidR="00EB485C" w:rsidRDefault="00EB485C" w:rsidP="00EB485C">
      <w:pPr>
        <w:pStyle w:val="a4"/>
      </w:pPr>
      <w:r>
        <w:t>Пока не будет достигнуто конечное время, итерационный процесс повторяется для каждого шага по времени, при этом на каждой итерации решается система линейных алгебраических уравнений с помощью 1 из методов.</w:t>
      </w:r>
    </w:p>
    <w:p w14:paraId="71793DF1" w14:textId="319E1373" w:rsidR="00EB485C" w:rsidRDefault="00EB485C" w:rsidP="00644CFE">
      <w:pPr>
        <w:pStyle w:val="31"/>
      </w:pPr>
      <w:r>
        <w:t xml:space="preserve">Решение </w:t>
      </w:r>
      <w:r w:rsidR="00E02AF2">
        <w:t>СЛАУ</w:t>
      </w:r>
    </w:p>
    <w:p w14:paraId="57335E02" w14:textId="6530CE4C" w:rsidR="004D3883" w:rsidRDefault="00303B84" w:rsidP="004D3883">
      <w:pPr>
        <w:pStyle w:val="a5"/>
      </w:pPr>
      <w:r>
        <w:t xml:space="preserve">Методов решения </w:t>
      </w:r>
      <w:r w:rsidR="00E02AF2">
        <w:t xml:space="preserve">систем </w:t>
      </w:r>
      <w:r w:rsidR="004D3883">
        <w:t xml:space="preserve">линейных алгебраических уравнений </w:t>
      </w:r>
      <w:r w:rsidR="00E02AF2">
        <w:t xml:space="preserve">(СЛАУ) </w:t>
      </w:r>
      <w:r w:rsidR="004D3883">
        <w:t>большое количество, многие из них описаны в учебниках, пособиях</w:t>
      </w:r>
      <w:sdt>
        <w:sdtPr>
          <w:id w:val="1091049964"/>
          <w:citation/>
        </w:sdtPr>
        <w:sdtContent>
          <w:r w:rsidR="004D3883">
            <w:fldChar w:fldCharType="begin"/>
          </w:r>
          <w:r w:rsidR="004D3883">
            <w:instrText xml:space="preserve"> CITATION Авх19 \l 1049 </w:instrText>
          </w:r>
          <w:r w:rsidR="004D3883">
            <w:fldChar w:fldCharType="separate"/>
          </w:r>
          <w:r w:rsidR="00D72AD9">
            <w:rPr>
              <w:noProof/>
            </w:rPr>
            <w:t xml:space="preserve"> [45]</w:t>
          </w:r>
          <w:r w:rsidR="004D3883">
            <w:fldChar w:fldCharType="end"/>
          </w:r>
        </w:sdtContent>
      </w:sdt>
      <w:r w:rsidR="004D3883">
        <w:t xml:space="preserve"> и в специализированной литературе </w:t>
      </w:r>
      <w:sdt>
        <w:sdtPr>
          <w:id w:val="-1246801434"/>
          <w:citation/>
        </w:sdtPr>
        <w:sdtContent>
          <w:r w:rsidR="004D3883">
            <w:fldChar w:fldCharType="begin"/>
          </w:r>
          <w:r w:rsidR="004D3883">
            <w:instrText xml:space="preserve"> CITATION Эст87 \l 1049 </w:instrText>
          </w:r>
          <w:r w:rsidR="004D3883">
            <w:fldChar w:fldCharType="separate"/>
          </w:r>
          <w:r w:rsidR="00D72AD9">
            <w:rPr>
              <w:noProof/>
            </w:rPr>
            <w:t>[46]</w:t>
          </w:r>
          <w:r w:rsidR="004D3883">
            <w:fldChar w:fldCharType="end"/>
          </w:r>
        </w:sdtContent>
      </w:sdt>
      <w:r w:rsidR="004D3883">
        <w:t>. По способу нахождения решения существуют 2 больших класса таких методов:</w:t>
      </w:r>
    </w:p>
    <w:p w14:paraId="36D26108" w14:textId="5212F9A8" w:rsidR="004D3883" w:rsidRDefault="004D3883" w:rsidP="004D3883">
      <w:pPr>
        <w:pStyle w:val="a5"/>
        <w:numPr>
          <w:ilvl w:val="0"/>
          <w:numId w:val="35"/>
        </w:numPr>
      </w:pPr>
      <w:r w:rsidRPr="004D3883">
        <w:t>Прямые решатели (</w:t>
      </w:r>
      <w:proofErr w:type="spellStart"/>
      <w:r w:rsidRPr="004D3883">
        <w:t>direct</w:t>
      </w:r>
      <w:proofErr w:type="spellEnd"/>
      <w:r w:rsidRPr="004D3883">
        <w:t xml:space="preserve"> </w:t>
      </w:r>
      <w:proofErr w:type="spellStart"/>
      <w:r w:rsidRPr="004D3883">
        <w:t>solvers</w:t>
      </w:r>
      <w:proofErr w:type="spellEnd"/>
      <w:r w:rsidRPr="004D3883">
        <w:t xml:space="preserve">) — это </w:t>
      </w:r>
      <w:r w:rsidR="00D04235">
        <w:t>алгоритмы</w:t>
      </w:r>
      <w:r w:rsidRPr="004D3883">
        <w:t>, которые находят точное или приближенное решение системы линейных уравнений за конечное число шагов. Прямые решатели обладают высокой надежностью и точностью, но требуют большого объема памяти и времени для работы, особенно при больших размерах системы.</w:t>
      </w:r>
      <w:sdt>
        <w:sdtPr>
          <w:id w:val="9651406"/>
          <w:citation/>
        </w:sdtPr>
        <w:sdtContent>
          <w:r>
            <w:fldChar w:fldCharType="begin"/>
          </w:r>
          <w:r>
            <w:instrText xml:space="preserve"> CITATION Duf89 \l 1049 </w:instrText>
          </w:r>
          <w:r>
            <w:fldChar w:fldCharType="separate"/>
          </w:r>
          <w:r w:rsidR="00D72AD9">
            <w:rPr>
              <w:noProof/>
            </w:rPr>
            <w:t xml:space="preserve"> [47]</w:t>
          </w:r>
          <w:r>
            <w:fldChar w:fldCharType="end"/>
          </w:r>
        </w:sdtContent>
      </w:sdt>
    </w:p>
    <w:p w14:paraId="17D5601E" w14:textId="00404A03" w:rsidR="004D3883" w:rsidRDefault="00D04235" w:rsidP="004D3883">
      <w:pPr>
        <w:pStyle w:val="a5"/>
        <w:numPr>
          <w:ilvl w:val="0"/>
          <w:numId w:val="35"/>
        </w:numPr>
      </w:pPr>
      <w:r w:rsidRPr="00D04235">
        <w:t>Итерационные решатели (</w:t>
      </w:r>
      <w:proofErr w:type="spellStart"/>
      <w:r w:rsidRPr="00D04235">
        <w:t>iterative</w:t>
      </w:r>
      <w:proofErr w:type="spellEnd"/>
      <w:r w:rsidRPr="00D04235">
        <w:t xml:space="preserve"> </w:t>
      </w:r>
      <w:proofErr w:type="spellStart"/>
      <w:r w:rsidRPr="00D04235">
        <w:t>solvers</w:t>
      </w:r>
      <w:proofErr w:type="spellEnd"/>
      <w:r w:rsidRPr="00D04235">
        <w:t xml:space="preserve">) — это </w:t>
      </w:r>
      <w:r>
        <w:t>алгоритмы</w:t>
      </w:r>
      <w:r w:rsidRPr="00D04235">
        <w:t>, которые находят приближенное решение системы линейных уравнений за счет повторения некоторого процесса уточнения решения до достижения заданной точности. Итерационные решатели требуют меньше памяти и времени для работы, чем прямые решатели, но могут быть нестабильными или медленно сходящимися для некоторых систем.</w:t>
      </w:r>
      <w:sdt>
        <w:sdtPr>
          <w:id w:val="1201670625"/>
          <w:citation/>
        </w:sdtPr>
        <w:sdtContent>
          <w:r>
            <w:fldChar w:fldCharType="begin"/>
          </w:r>
          <w:r>
            <w:instrText xml:space="preserve"> CITATION YSa03 \l 1049 </w:instrText>
          </w:r>
          <w:r>
            <w:fldChar w:fldCharType="separate"/>
          </w:r>
          <w:r w:rsidR="00D72AD9">
            <w:rPr>
              <w:noProof/>
            </w:rPr>
            <w:t xml:space="preserve"> [48]</w:t>
          </w:r>
          <w:r>
            <w:fldChar w:fldCharType="end"/>
          </w:r>
        </w:sdtContent>
      </w:sdt>
    </w:p>
    <w:p w14:paraId="1A5A8BDF" w14:textId="0EB5549A" w:rsidR="00D04235" w:rsidRDefault="00D04235" w:rsidP="00D04235">
      <w:pPr>
        <w:pStyle w:val="a5"/>
        <w:ind w:firstLine="0"/>
      </w:pPr>
      <w:r w:rsidRPr="00D04235">
        <w:t>Выбор оптимального решателя линейных алгебраических уравнений зависит от многих факторов, таких как размер системы, число обусловленности матрицы, структура матрицы, доступная память и процессоры. В общем случае, прямые решатели подходят для малых или средних систем с хорошим числом обусловленности и достаточной памятью. Итерационные решатели подходят для больших или плохо обусловленных систем с ограниченной памятью или параллельными вычислениями.</w:t>
      </w:r>
    </w:p>
    <w:p w14:paraId="035F3774" w14:textId="2F5557D0" w:rsidR="00936AF3" w:rsidRPr="004516FC" w:rsidRDefault="00D04235" w:rsidP="00D04235">
      <w:pPr>
        <w:pStyle w:val="a5"/>
        <w:ind w:firstLine="0"/>
      </w:pPr>
      <w:r>
        <w:t xml:space="preserve">Используемый в данной работе алгоритм – </w:t>
      </w:r>
      <w:r w:rsidRPr="00D04235">
        <w:t>PARDISO</w:t>
      </w:r>
      <w:r>
        <w:t xml:space="preserve">, что означает </w:t>
      </w:r>
      <w:proofErr w:type="spellStart"/>
      <w:r w:rsidR="00936AF3" w:rsidRPr="00936AF3">
        <w:t>Parallel</w:t>
      </w:r>
      <w:proofErr w:type="spellEnd"/>
      <w:r w:rsidR="00936AF3" w:rsidRPr="00936AF3">
        <w:t xml:space="preserve"> </w:t>
      </w:r>
      <w:proofErr w:type="spellStart"/>
      <w:r w:rsidR="00936AF3" w:rsidRPr="00936AF3">
        <w:t>Direct</w:t>
      </w:r>
      <w:proofErr w:type="spellEnd"/>
      <w:r w:rsidR="00936AF3" w:rsidRPr="00936AF3">
        <w:t xml:space="preserve"> </w:t>
      </w:r>
      <w:proofErr w:type="spellStart"/>
      <w:r w:rsidR="00936AF3" w:rsidRPr="00936AF3">
        <w:t>Sparse</w:t>
      </w:r>
      <w:proofErr w:type="spellEnd"/>
      <w:r w:rsidR="00936AF3" w:rsidRPr="00936AF3">
        <w:t xml:space="preserve"> </w:t>
      </w:r>
      <w:proofErr w:type="spellStart"/>
      <w:r w:rsidR="00936AF3" w:rsidRPr="00936AF3">
        <w:t>Solver</w:t>
      </w:r>
      <w:proofErr w:type="spellEnd"/>
      <w:r>
        <w:t>. Это прямой решатель</w:t>
      </w:r>
      <w:r w:rsidR="00936AF3" w:rsidRPr="00936AF3">
        <w:t xml:space="preserve"> линейных алгебраических уравнений. PARDISO означает </w:t>
      </w:r>
      <w:proofErr w:type="spellStart"/>
      <w:r w:rsidR="00936AF3" w:rsidRPr="00936AF3">
        <w:t>Parallel</w:t>
      </w:r>
      <w:proofErr w:type="spellEnd"/>
      <w:r w:rsidR="00936AF3" w:rsidRPr="00936AF3">
        <w:t xml:space="preserve"> </w:t>
      </w:r>
      <w:proofErr w:type="spellStart"/>
      <w:r w:rsidR="00936AF3" w:rsidRPr="00936AF3">
        <w:t>Direct</w:t>
      </w:r>
      <w:proofErr w:type="spellEnd"/>
      <w:r w:rsidR="00936AF3" w:rsidRPr="00936AF3">
        <w:t xml:space="preserve"> </w:t>
      </w:r>
      <w:proofErr w:type="spellStart"/>
      <w:r w:rsidR="00936AF3" w:rsidRPr="00936AF3">
        <w:t>Sparse</w:t>
      </w:r>
      <w:proofErr w:type="spellEnd"/>
      <w:r w:rsidR="00936AF3" w:rsidRPr="00936AF3">
        <w:t xml:space="preserve"> </w:t>
      </w:r>
      <w:proofErr w:type="spellStart"/>
      <w:r w:rsidR="00936AF3" w:rsidRPr="00936AF3">
        <w:t>Solver</w:t>
      </w:r>
      <w:proofErr w:type="spellEnd"/>
      <w:r w:rsidR="00936AF3">
        <w:t>, он</w:t>
      </w:r>
      <w:r w:rsidR="00936AF3" w:rsidRPr="00936AF3">
        <w:t xml:space="preserve"> использует метод LU-разложения для нахождения точного или приближенного решения системы линейных уравнений за конечное число шагов</w:t>
      </w:r>
      <w:r w:rsidR="00936AF3">
        <w:t xml:space="preserve">, </w:t>
      </w:r>
      <w:r w:rsidR="00936AF3" w:rsidRPr="00936AF3">
        <w:t>поддерживает параллельные вычисления на многопроцессорных и многоядерных системах и может эффективно решать большие и сложные системы</w:t>
      </w:r>
      <w:sdt>
        <w:sdtPr>
          <w:id w:val="-611968698"/>
          <w:citation/>
        </w:sdtPr>
        <w:sdtContent>
          <w:r w:rsidR="00936AF3">
            <w:fldChar w:fldCharType="begin"/>
          </w:r>
          <w:r w:rsidR="00A946F6">
            <w:instrText xml:space="preserve">CITATION Sch02 \l 1049 </w:instrText>
          </w:r>
          <w:r w:rsidR="00936AF3">
            <w:fldChar w:fldCharType="separate"/>
          </w:r>
          <w:r w:rsidR="00D72AD9">
            <w:rPr>
              <w:noProof/>
            </w:rPr>
            <w:t xml:space="preserve"> [49]</w:t>
          </w:r>
          <w:r w:rsidR="00936AF3">
            <w:fldChar w:fldCharType="end"/>
          </w:r>
        </w:sdtContent>
      </w:sdt>
      <w:r w:rsidR="00936AF3" w:rsidRPr="00936AF3">
        <w:t xml:space="preserve">. PARDISO также имеет ряд опций для настройки параметров решателя, таких как </w:t>
      </w:r>
      <w:proofErr w:type="spellStart"/>
      <w:r w:rsidR="00936AF3" w:rsidRPr="00936AF3">
        <w:t>предобуславливатель</w:t>
      </w:r>
      <w:proofErr w:type="spellEnd"/>
      <w:r w:rsidR="00936AF3" w:rsidRPr="00936AF3">
        <w:t>, стратегия переупорядочивания, уровень диагностики и т.д. PARDISO является одним из наиболее быстрых и надежных прямых решателей и подходит для малых или средних систем с хорошим числом обусловленности и достаточной памятью</w:t>
      </w:r>
      <w:r w:rsidR="00936AF3">
        <w:t xml:space="preserve">. Подробнее о нем можно найти в специальной технической литературе или на сайте </w:t>
      </w:r>
      <w:proofErr w:type="spellStart"/>
      <w:r w:rsidR="00936AF3" w:rsidRPr="00936AF3">
        <w:t>Intel</w:t>
      </w:r>
      <w:proofErr w:type="spellEnd"/>
      <w:r w:rsidR="00936AF3" w:rsidRPr="00936AF3">
        <w:t xml:space="preserve">® </w:t>
      </w:r>
      <w:proofErr w:type="spellStart"/>
      <w:r w:rsidR="00936AF3" w:rsidRPr="00936AF3">
        <w:t>oneAPI</w:t>
      </w:r>
      <w:proofErr w:type="spellEnd"/>
      <w:r w:rsidR="00936AF3" w:rsidRPr="00936AF3">
        <w:t xml:space="preserve"> </w:t>
      </w:r>
      <w:proofErr w:type="spellStart"/>
      <w:r w:rsidR="00936AF3" w:rsidRPr="00936AF3">
        <w:t>Math</w:t>
      </w:r>
      <w:proofErr w:type="spellEnd"/>
      <w:r w:rsidR="00936AF3" w:rsidRPr="00936AF3">
        <w:t xml:space="preserve"> </w:t>
      </w:r>
      <w:proofErr w:type="spellStart"/>
      <w:r w:rsidR="00936AF3" w:rsidRPr="00936AF3">
        <w:t>Kernel</w:t>
      </w:r>
      <w:proofErr w:type="spellEnd"/>
      <w:r w:rsidR="00936AF3" w:rsidRPr="00936AF3">
        <w:t xml:space="preserve"> </w:t>
      </w:r>
      <w:proofErr w:type="spellStart"/>
      <w:r w:rsidR="00936AF3" w:rsidRPr="00936AF3">
        <w:t>Library</w:t>
      </w:r>
      <w:proofErr w:type="spellEnd"/>
      <w:sdt>
        <w:sdtPr>
          <w:id w:val="1535694359"/>
          <w:citation/>
        </w:sdtPr>
        <w:sdtContent>
          <w:r w:rsidR="00936AF3">
            <w:fldChar w:fldCharType="begin"/>
          </w:r>
          <w:r w:rsidR="00936AF3" w:rsidRPr="00936AF3">
            <w:instrText xml:space="preserve"> </w:instrText>
          </w:r>
          <w:r w:rsidR="00936AF3">
            <w:rPr>
              <w:lang w:val="en-US"/>
            </w:rPr>
            <w:instrText>CITATION</w:instrText>
          </w:r>
          <w:r w:rsidR="00936AF3" w:rsidRPr="00936AF3">
            <w:instrText xml:space="preserve"> </w:instrText>
          </w:r>
          <w:r w:rsidR="00936AF3">
            <w:rPr>
              <w:lang w:val="en-US"/>
            </w:rPr>
            <w:instrText>Int</w:instrText>
          </w:r>
          <w:r w:rsidR="00936AF3" w:rsidRPr="00936AF3">
            <w:instrText xml:space="preserve"> \</w:instrText>
          </w:r>
          <w:r w:rsidR="00936AF3">
            <w:rPr>
              <w:lang w:val="en-US"/>
            </w:rPr>
            <w:instrText>l</w:instrText>
          </w:r>
          <w:r w:rsidR="00936AF3" w:rsidRPr="00936AF3">
            <w:instrText xml:space="preserve"> 1033 </w:instrText>
          </w:r>
          <w:r w:rsidR="00936AF3">
            <w:fldChar w:fldCharType="separate"/>
          </w:r>
          <w:r w:rsidR="00D72AD9" w:rsidRPr="00D72AD9">
            <w:rPr>
              <w:noProof/>
            </w:rPr>
            <w:t xml:space="preserve"> [50]</w:t>
          </w:r>
          <w:r w:rsidR="00936AF3">
            <w:fldChar w:fldCharType="end"/>
          </w:r>
        </w:sdtContent>
      </w:sdt>
      <w:r w:rsidR="00670C2E">
        <w:t>.</w:t>
      </w:r>
    </w:p>
    <w:p w14:paraId="044D5F22" w14:textId="331A2F61" w:rsidR="00936AF3" w:rsidRDefault="004516FC" w:rsidP="00D04235">
      <w:pPr>
        <w:pStyle w:val="a5"/>
        <w:ind w:firstLine="0"/>
      </w:pPr>
      <w:bookmarkStart w:id="37" w:name="_Hlk134744735"/>
      <w:bookmarkEnd w:id="36"/>
      <w:proofErr w:type="spellStart"/>
      <w:r w:rsidRPr="004516FC">
        <w:t>Предобуславливатель</w:t>
      </w:r>
      <w:proofErr w:type="spellEnd"/>
      <w:r w:rsidRPr="004516FC">
        <w:t xml:space="preserve"> — это специальная матрица, которая используется для улучшения сходимости итерационных методов решения систем линейных алгебраических уравнений. </w:t>
      </w:r>
      <w:r>
        <w:t>Он</w:t>
      </w:r>
      <w:r w:rsidRPr="004516FC">
        <w:t xml:space="preserve"> применяется к исходной системе уравнений так, чтобы получить эквивалентную систему с меньшим числом обусловленности. </w:t>
      </w:r>
      <w:proofErr w:type="spellStart"/>
      <w:r w:rsidRPr="004516FC">
        <w:t>Предобуславливатель</w:t>
      </w:r>
      <w:proofErr w:type="spellEnd"/>
      <w:r w:rsidRPr="004516FC">
        <w:t xml:space="preserve"> может быть левым или правым, в зависимости от того, с какой стороны он умножается на матрицу системы. Существуют разные виды </w:t>
      </w:r>
      <w:proofErr w:type="spellStart"/>
      <w:r w:rsidRPr="004516FC">
        <w:t>предобуславливателей</w:t>
      </w:r>
      <w:proofErr w:type="spellEnd"/>
      <w:r w:rsidRPr="004516FC">
        <w:t xml:space="preserve">, например, диагональный, неполный LU-разложения, многосеточный и др. </w:t>
      </w:r>
      <w:proofErr w:type="spellStart"/>
      <w:r w:rsidRPr="004516FC">
        <w:t>Предобуславливание</w:t>
      </w:r>
      <w:proofErr w:type="spellEnd"/>
      <w:r w:rsidRPr="004516FC">
        <w:t xml:space="preserve"> позволяет ускорить работу итерационных решателей и снизить требования к памяти и процессорам.</w:t>
      </w:r>
    </w:p>
    <w:p w14:paraId="0E985F4D" w14:textId="003DE8A9" w:rsidR="00E02AF2" w:rsidRDefault="00E02AF2" w:rsidP="00644CFE">
      <w:pPr>
        <w:pStyle w:val="31"/>
      </w:pPr>
      <w:commentRangeStart w:id="38"/>
      <w:r>
        <w:t>Используемые методы</w:t>
      </w:r>
      <w:commentRangeEnd w:id="38"/>
      <w:r w:rsidR="00644CFE">
        <w:rPr>
          <w:rStyle w:val="afa"/>
          <w:rFonts w:eastAsia="SimSun" w:cstheme="minorBidi"/>
          <w:b w:val="0"/>
          <w:color w:val="auto"/>
          <w:lang w:eastAsia="en-US"/>
        </w:rPr>
        <w:commentReference w:id="38"/>
      </w:r>
    </w:p>
    <w:p w14:paraId="62133DC9" w14:textId="4B8DB66F" w:rsidR="00E02AF2" w:rsidRDefault="00E02AF2" w:rsidP="00E02AF2">
      <w:pPr>
        <w:pStyle w:val="a5"/>
      </w:pPr>
      <w:r>
        <w:t>В данной работе для получения максимальной точности вычисление жесткой системы и минимального времени расчета были выбраны следующая цепочка методов решения сложной системы дифференциальных уравнений:</w:t>
      </w:r>
    </w:p>
    <w:p w14:paraId="46C576B7" w14:textId="1E12D5DD" w:rsidR="00E02AF2" w:rsidRDefault="00E02AF2" w:rsidP="00E02AF2">
      <w:pPr>
        <w:pStyle w:val="a5"/>
        <w:numPr>
          <w:ilvl w:val="0"/>
          <w:numId w:val="36"/>
        </w:numPr>
        <w:rPr>
          <w:color w:val="111111"/>
        </w:rPr>
      </w:pPr>
      <w:r>
        <w:rPr>
          <w:color w:val="111111"/>
          <w:lang w:val="en-US"/>
        </w:rPr>
        <w:t>BDF</w:t>
      </w:r>
      <w:r>
        <w:rPr>
          <w:color w:val="111111"/>
        </w:rPr>
        <w:t xml:space="preserve"> - </w:t>
      </w:r>
      <w:r w:rsidRPr="00DD4F77">
        <w:rPr>
          <w:color w:val="111111"/>
        </w:rPr>
        <w:t>облада</w:t>
      </w:r>
      <w:r>
        <w:rPr>
          <w:color w:val="111111"/>
        </w:rPr>
        <w:t>е</w:t>
      </w:r>
      <w:r w:rsidRPr="00DD4F77">
        <w:rPr>
          <w:color w:val="111111"/>
        </w:rPr>
        <w:t>т хорошей устойчивостью и эффективностью</w:t>
      </w:r>
    </w:p>
    <w:p w14:paraId="53A34B1D" w14:textId="6D0503F9" w:rsidR="00E02AF2" w:rsidRPr="00E02AF2" w:rsidRDefault="00E02AF2" w:rsidP="00E02AF2">
      <w:pPr>
        <w:pStyle w:val="a5"/>
        <w:numPr>
          <w:ilvl w:val="0"/>
          <w:numId w:val="36"/>
        </w:numPr>
        <w:rPr>
          <w:color w:val="111111"/>
        </w:rPr>
      </w:pPr>
      <w:r>
        <w:t>Линеаризация методом Н</w:t>
      </w:r>
      <w:r w:rsidRPr="00B30060">
        <w:t>ьютона-</w:t>
      </w:r>
      <w:proofErr w:type="spellStart"/>
      <w:r w:rsidRPr="00B30060">
        <w:t>Рафсона</w:t>
      </w:r>
      <w:proofErr w:type="spellEnd"/>
      <w:r>
        <w:t xml:space="preserve"> –универсальный вариант для решения систем любой сложности</w:t>
      </w:r>
    </w:p>
    <w:p w14:paraId="747652C0" w14:textId="2959957E" w:rsidR="00E02AF2" w:rsidRPr="00644CFE" w:rsidRDefault="00E02AF2" w:rsidP="00E02AF2">
      <w:pPr>
        <w:pStyle w:val="a5"/>
        <w:numPr>
          <w:ilvl w:val="0"/>
          <w:numId w:val="36"/>
        </w:numPr>
        <w:rPr>
          <w:color w:val="111111"/>
        </w:rPr>
      </w:pPr>
      <w:r w:rsidRPr="00D04235">
        <w:t>PARDISO</w:t>
      </w:r>
      <w:r>
        <w:t xml:space="preserve"> – отличный гибкий решатель, позволяющий крайне быстро решить СЛАУ </w:t>
      </w:r>
    </w:p>
    <w:bookmarkEnd w:id="37"/>
    <w:p w14:paraId="6CC8CC0D" w14:textId="77777777" w:rsidR="00644CFE" w:rsidRDefault="00644CFE" w:rsidP="00644CFE">
      <w:pPr>
        <w:pStyle w:val="a5"/>
        <w:ind w:left="360" w:firstLine="0"/>
        <w:rPr>
          <w:color w:val="111111"/>
        </w:rPr>
      </w:pPr>
    </w:p>
    <w:p w14:paraId="2E9E6A42" w14:textId="77777777" w:rsidR="00E02AF2" w:rsidRPr="00A5027C" w:rsidRDefault="00E02AF2" w:rsidP="00E02AF2">
      <w:pPr>
        <w:pStyle w:val="a5"/>
        <w:ind w:firstLine="0"/>
        <w:rPr>
          <w:color w:val="111111"/>
        </w:rPr>
      </w:pPr>
    </w:p>
    <w:p w14:paraId="169CABED" w14:textId="77777777" w:rsidR="00E02AF2" w:rsidRPr="00E02AF2" w:rsidRDefault="00E02AF2" w:rsidP="00E02AF2">
      <w:pPr>
        <w:pStyle w:val="a5"/>
      </w:pPr>
    </w:p>
    <w:p w14:paraId="65C870A1" w14:textId="68AA4BAA" w:rsidR="00EB485C" w:rsidRPr="004516FC" w:rsidRDefault="00EB485C" w:rsidP="004D3883">
      <w:pPr>
        <w:pStyle w:val="a5"/>
      </w:pPr>
    </w:p>
    <w:p w14:paraId="176E6EC9" w14:textId="0B47789C" w:rsidR="00107C7E" w:rsidRDefault="00107C7E" w:rsidP="00D87B12">
      <w:pPr>
        <w:pStyle w:val="11"/>
      </w:pPr>
      <w:r>
        <w:lastRenderedPageBreak/>
        <w:t>Экспериментальная часть</w:t>
      </w:r>
    </w:p>
    <w:p w14:paraId="393C0115" w14:textId="6D289A0E" w:rsidR="00107C7E" w:rsidRDefault="00107C7E" w:rsidP="00D87B12">
      <w:pPr>
        <w:pStyle w:val="11"/>
      </w:pPr>
      <w:r>
        <w:lastRenderedPageBreak/>
        <w:t>Результаты и обсуждение</w:t>
      </w:r>
    </w:p>
    <w:p w14:paraId="49AAFB7A" w14:textId="401B23CC" w:rsidR="00107C7E" w:rsidRDefault="00107C7E" w:rsidP="00D87B12">
      <w:pPr>
        <w:pStyle w:val="11"/>
      </w:pPr>
      <w:r>
        <w:lastRenderedPageBreak/>
        <w:t>Выводы</w:t>
      </w:r>
    </w:p>
    <w:p w14:paraId="6C390E31" w14:textId="2D3EB742" w:rsidR="00107C7E" w:rsidRDefault="00107C7E" w:rsidP="00D87B12">
      <w:pPr>
        <w:pStyle w:val="11"/>
      </w:pPr>
      <w:r>
        <w:lastRenderedPageBreak/>
        <w:t>Список литературы</w:t>
      </w:r>
    </w:p>
    <w:sdt>
      <w:sdtPr>
        <w:id w:val="1980498877"/>
        <w:docPartObj>
          <w:docPartGallery w:val="Bibliographies"/>
          <w:docPartUnique/>
        </w:docPartObj>
      </w:sdtPr>
      <w:sdtContent>
        <w:sdt>
          <w:sdtPr>
            <w:id w:val="111145805"/>
            <w:bibliography/>
          </w:sdtPr>
          <w:sdtContent>
            <w:p w14:paraId="407D4D70" w14:textId="77777777" w:rsidR="00D72AD9" w:rsidRDefault="00B36656" w:rsidP="00D72AD9">
              <w:pPr>
                <w:rPr>
                  <w:noProof/>
                </w:rPr>
              </w:pPr>
              <w:r>
                <w:fldChar w:fldCharType="begin"/>
              </w:r>
              <w:r w:rsidRPr="00D3606B">
                <w:rPr>
                  <w:lang w:val="en-US"/>
                </w:rP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10327"/>
              </w:tblGrid>
              <w:tr w:rsidR="00D72AD9" w14:paraId="5FC7B2C3" w14:textId="77777777">
                <w:trPr>
                  <w:divId w:val="4877400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66F859" w14:textId="6603F28F" w:rsidR="00D72AD9" w:rsidRDefault="00D72AD9">
                    <w:pPr>
                      <w:pStyle w:val="af9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F5234FE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 w:rsidRPr="00D72AD9">
                      <w:rPr>
                        <w:noProof/>
                        <w:lang w:val="en-US"/>
                      </w:rPr>
                      <w:t xml:space="preserve">C. Decker, «The use of UV irradiation in polymerization.,» </w:t>
                    </w:r>
                    <w:r w:rsidRPr="00D72AD9">
                      <w:rPr>
                        <w:i/>
                        <w:iCs/>
                        <w:noProof/>
                        <w:lang w:val="en-US"/>
                      </w:rPr>
                      <w:t xml:space="preserve">C. Polym. </w:t>
                    </w:r>
                    <w:r>
                      <w:rPr>
                        <w:i/>
                        <w:iCs/>
                        <w:noProof/>
                      </w:rPr>
                      <w:t xml:space="preserve">Int., </w:t>
                    </w:r>
                    <w:r>
                      <w:rPr>
                        <w:noProof/>
                      </w:rPr>
                      <w:t xml:space="preserve">т. 45, p. 133–141, 1998. </w:t>
                    </w:r>
                  </w:p>
                </w:tc>
              </w:tr>
              <w:tr w:rsidR="00D72AD9" w:rsidRPr="00D72AD9" w14:paraId="58339028" w14:textId="77777777">
                <w:trPr>
                  <w:divId w:val="4877400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21CF6A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1ED08E" w14:textId="77777777" w:rsidR="00D72AD9" w:rsidRPr="00D72AD9" w:rsidRDefault="00D72AD9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D72AD9">
                      <w:rPr>
                        <w:noProof/>
                        <w:lang w:val="en-US"/>
                      </w:rPr>
                      <w:t xml:space="preserve">P. K. Oldring, </w:t>
                    </w:r>
                    <w:r w:rsidRPr="00D72AD9">
                      <w:rPr>
                        <w:i/>
                        <w:iCs/>
                        <w:noProof/>
                        <w:lang w:val="en-US"/>
                      </w:rPr>
                      <w:t xml:space="preserve">Chemistry &amp; Technology of UV &amp; EB Formulations for Coatings, </w:t>
                    </w:r>
                    <w:r w:rsidRPr="00D72AD9">
                      <w:rPr>
                        <w:noProof/>
                        <w:lang w:val="en-US"/>
                      </w:rPr>
                      <w:t xml:space="preserve">1991. </w:t>
                    </w:r>
                  </w:p>
                </w:tc>
              </w:tr>
              <w:tr w:rsidR="00D72AD9" w:rsidRPr="00D72AD9" w14:paraId="1248C0B4" w14:textId="77777777">
                <w:trPr>
                  <w:divId w:val="4877400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2E2DB1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9BACFF" w14:textId="77777777" w:rsidR="00D72AD9" w:rsidRPr="00D72AD9" w:rsidRDefault="00D72AD9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D72AD9">
                      <w:rPr>
                        <w:noProof/>
                        <w:lang w:val="en-US"/>
                      </w:rPr>
                      <w:t xml:space="preserve">C. Carre, C. Decker, J. P. Fouassier </w:t>
                    </w:r>
                    <w:r>
                      <w:rPr>
                        <w:noProof/>
                      </w:rPr>
                      <w:t>и</w:t>
                    </w:r>
                    <w:r w:rsidRPr="00D72AD9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В</w:t>
                    </w:r>
                    <w:r w:rsidRPr="00D72AD9">
                      <w:rPr>
                        <w:noProof/>
                        <w:lang w:val="en-US"/>
                      </w:rPr>
                      <w:t xml:space="preserve">. J. Lougnot, «Lasers and Photopolymers,» </w:t>
                    </w:r>
                    <w:r w:rsidRPr="00D72AD9">
                      <w:rPr>
                        <w:i/>
                        <w:iCs/>
                        <w:noProof/>
                        <w:lang w:val="en-US"/>
                      </w:rPr>
                      <w:t xml:space="preserve">Laser Chem., </w:t>
                    </w:r>
                    <w:r>
                      <w:rPr>
                        <w:noProof/>
                      </w:rPr>
                      <w:t>т</w:t>
                    </w:r>
                    <w:r w:rsidRPr="00D72AD9">
                      <w:rPr>
                        <w:noProof/>
                        <w:lang w:val="en-US"/>
                      </w:rPr>
                      <w:t xml:space="preserve">. 10, pp. 349-366, 1990. </w:t>
                    </w:r>
                  </w:p>
                </w:tc>
              </w:tr>
              <w:tr w:rsidR="00D72AD9" w:rsidRPr="00D72AD9" w14:paraId="5AABA74F" w14:textId="77777777">
                <w:trPr>
                  <w:divId w:val="4877400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C157BDB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3D3875" w14:textId="77777777" w:rsidR="00D72AD9" w:rsidRPr="00D72AD9" w:rsidRDefault="00D72AD9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D72AD9">
                      <w:rPr>
                        <w:noProof/>
                        <w:lang w:val="en-US"/>
                      </w:rPr>
                      <w:t xml:space="preserve">S. P. Pappas, «Radiation Curing Science and T echnology,» </w:t>
                    </w:r>
                    <w:r w:rsidRPr="00D72AD9">
                      <w:rPr>
                        <w:i/>
                        <w:iCs/>
                        <w:noProof/>
                        <w:lang w:val="en-US"/>
                      </w:rPr>
                      <w:t xml:space="preserve">Plenum Press, </w:t>
                    </w:r>
                    <w:r w:rsidRPr="00D72AD9">
                      <w:rPr>
                        <w:noProof/>
                        <w:lang w:val="en-US"/>
                      </w:rPr>
                      <w:t xml:space="preserve">1992. </w:t>
                    </w:r>
                  </w:p>
                </w:tc>
              </w:tr>
              <w:tr w:rsidR="00D72AD9" w14:paraId="35ED0BD1" w14:textId="77777777">
                <w:trPr>
                  <w:divId w:val="4877400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3E747E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507C3BE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 w:rsidRPr="00D72AD9">
                      <w:rPr>
                        <w:noProof/>
                        <w:lang w:val="en-US"/>
                      </w:rPr>
                      <w:t xml:space="preserve">J. G. Kloosterboer, </w:t>
                    </w:r>
                    <w:r w:rsidRPr="00D72AD9">
                      <w:rPr>
                        <w:i/>
                        <w:iCs/>
                        <w:noProof/>
                        <w:lang w:val="en-US"/>
                      </w:rPr>
                      <w:t xml:space="preserve">Adv. Polym. </w:t>
                    </w:r>
                    <w:r>
                      <w:rPr>
                        <w:i/>
                        <w:iCs/>
                        <w:noProof/>
                      </w:rPr>
                      <w:t xml:space="preserve">Sci., </w:t>
                    </w:r>
                    <w:r>
                      <w:rPr>
                        <w:noProof/>
                      </w:rPr>
                      <w:t xml:space="preserve">т. 84, 1988. </w:t>
                    </w:r>
                  </w:p>
                </w:tc>
              </w:tr>
              <w:tr w:rsidR="00D72AD9" w:rsidRPr="00D72AD9" w14:paraId="5F21139B" w14:textId="77777777">
                <w:trPr>
                  <w:divId w:val="4877400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EB28D1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589B63E" w14:textId="77777777" w:rsidR="00D72AD9" w:rsidRPr="00D72AD9" w:rsidRDefault="00D72AD9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D72AD9">
                      <w:rPr>
                        <w:noProof/>
                        <w:lang w:val="en-US"/>
                      </w:rPr>
                      <w:t xml:space="preserve">C. Decker, </w:t>
                    </w:r>
                    <w:r w:rsidRPr="00D72AD9">
                      <w:rPr>
                        <w:i/>
                        <w:iCs/>
                        <w:noProof/>
                        <w:lang w:val="en-US"/>
                      </w:rPr>
                      <w:t xml:space="preserve">Progr. Polym. Sci, </w:t>
                    </w:r>
                    <w:r>
                      <w:rPr>
                        <w:noProof/>
                      </w:rPr>
                      <w:t>т</w:t>
                    </w:r>
                    <w:r w:rsidRPr="00D72AD9">
                      <w:rPr>
                        <w:noProof/>
                        <w:lang w:val="en-US"/>
                      </w:rPr>
                      <w:t xml:space="preserve">. 21, p. 593, 1996. </w:t>
                    </w:r>
                  </w:p>
                </w:tc>
              </w:tr>
              <w:tr w:rsidR="00D72AD9" w:rsidRPr="00D72AD9" w14:paraId="324FB0E4" w14:textId="77777777">
                <w:trPr>
                  <w:divId w:val="4877400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2FA0C29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DB1351F" w14:textId="77777777" w:rsidR="00D72AD9" w:rsidRPr="00D72AD9" w:rsidRDefault="00D72AD9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D72AD9">
                      <w:rPr>
                        <w:noProof/>
                        <w:lang w:val="en-US"/>
                      </w:rPr>
                      <w:t xml:space="preserve">C. Decker </w:t>
                    </w:r>
                    <w:r>
                      <w:rPr>
                        <w:noProof/>
                      </w:rPr>
                      <w:t>и</w:t>
                    </w:r>
                    <w:r w:rsidRPr="00D72AD9">
                      <w:rPr>
                        <w:noProof/>
                        <w:lang w:val="en-US"/>
                      </w:rPr>
                      <w:t xml:space="preserve"> D. Decker, «Macromol. Sci,» </w:t>
                    </w:r>
                    <w:r w:rsidRPr="00D72AD9">
                      <w:rPr>
                        <w:i/>
                        <w:iCs/>
                        <w:noProof/>
                        <w:lang w:val="en-US"/>
                      </w:rPr>
                      <w:t xml:space="preserve">Pure Appl. Chem, </w:t>
                    </w:r>
                    <w:r>
                      <w:rPr>
                        <w:noProof/>
                      </w:rPr>
                      <w:t>т</w:t>
                    </w:r>
                    <w:r w:rsidRPr="00D72AD9">
                      <w:rPr>
                        <w:noProof/>
                        <w:lang w:val="en-US"/>
                      </w:rPr>
                      <w:t xml:space="preserve">. 34, p. 605, 1997. </w:t>
                    </w:r>
                  </w:p>
                </w:tc>
              </w:tr>
              <w:tr w:rsidR="00D72AD9" w14:paraId="0FBAB2F3" w14:textId="77777777">
                <w:trPr>
                  <w:divId w:val="4877400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641F15F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D59B7C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А. В. Евсеев, В. Э. Лазарянц, М. А. Марков, В. С. Михлин, М. А. Суровцев и Е. В. Ферштут, «Жидкая фотополимеризующаяся композиция для лазерной стереолитографии». Патент RU2395827C2, 2008.</w:t>
                    </w:r>
                  </w:p>
                </w:tc>
              </w:tr>
              <w:tr w:rsidR="00D72AD9" w14:paraId="4DBF8B6E" w14:textId="77777777">
                <w:trPr>
                  <w:divId w:val="4877400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6FD206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D8D711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М. П. Шурыгина и В. К. Черкасов, «Механизм фотовосстановления орто-хинонов,» 2006. </w:t>
                    </w:r>
                  </w:p>
                </w:tc>
              </w:tr>
              <w:tr w:rsidR="00D72AD9" w14:paraId="48716CDD" w14:textId="77777777">
                <w:trPr>
                  <w:divId w:val="4877400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854D626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9A84BD0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Э. Р. Жиганшина, А. С. Чесноков и М. В. Арсеньев, «Фотоинициирование радикальной полимеризации олигоэфир(мет)акрилатов полифункциональными о-бензохинонами,» Нижний Новгород, 2022.</w:t>
                    </w:r>
                  </w:p>
                </w:tc>
              </w:tr>
              <w:tr w:rsidR="00D72AD9" w14:paraId="55F8A0FF" w14:textId="77777777">
                <w:trPr>
                  <w:divId w:val="4877400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26A2F54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EA68992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А. Ельцов, О. Студзинский и В. Гребенкина, «Инициирование светом реакции хинонов,» </w:t>
                    </w:r>
                    <w:r>
                      <w:rPr>
                        <w:i/>
                        <w:iCs/>
                        <w:noProof/>
                      </w:rPr>
                      <w:t xml:space="preserve">Успехи химии, </w:t>
                    </w:r>
                    <w:r>
                      <w:rPr>
                        <w:noProof/>
                      </w:rPr>
                      <w:t xml:space="preserve">т. 46, № 2, pp. 185-227, 1977. </w:t>
                    </w:r>
                  </w:p>
                </w:tc>
              </w:tr>
              <w:tr w:rsidR="00D72AD9" w:rsidRPr="00D72AD9" w14:paraId="3A6B6682" w14:textId="77777777">
                <w:trPr>
                  <w:divId w:val="4877400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453353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CEC513" w14:textId="77777777" w:rsidR="00D72AD9" w:rsidRPr="00D72AD9" w:rsidRDefault="00D72AD9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D72AD9">
                      <w:rPr>
                        <w:noProof/>
                        <w:lang w:val="en-US"/>
                      </w:rPr>
                      <w:t xml:space="preserve">J. G. Calvert </w:t>
                    </w:r>
                    <w:r>
                      <w:rPr>
                        <w:noProof/>
                      </w:rPr>
                      <w:t>и</w:t>
                    </w:r>
                    <w:r w:rsidRPr="00D72AD9">
                      <w:rPr>
                        <w:noProof/>
                        <w:lang w:val="en-US"/>
                      </w:rPr>
                      <w:t xml:space="preserve"> J. Pitts, Photochemistry., New York-London-Sydney, 1965. </w:t>
                    </w:r>
                  </w:p>
                </w:tc>
              </w:tr>
              <w:tr w:rsidR="00D72AD9" w14:paraId="6D63C648" w14:textId="77777777">
                <w:trPr>
                  <w:divId w:val="4877400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54865C3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574D032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 w:rsidRPr="00D72AD9">
                      <w:rPr>
                        <w:noProof/>
                        <w:lang w:val="en-US"/>
                      </w:rPr>
                      <w:t xml:space="preserve">P. Carapllucci, H. Wolf </w:t>
                    </w:r>
                    <w:r>
                      <w:rPr>
                        <w:noProof/>
                      </w:rPr>
                      <w:t>и</w:t>
                    </w:r>
                    <w:r w:rsidRPr="00D72AD9">
                      <w:rPr>
                        <w:noProof/>
                        <w:lang w:val="en-US"/>
                      </w:rPr>
                      <w:t xml:space="preserve"> W. K., «Photoreduction of 9,10-phenantrenquinone,» </w:t>
                    </w:r>
                    <w:r w:rsidRPr="00D72AD9">
                      <w:rPr>
                        <w:i/>
                        <w:iCs/>
                        <w:noProof/>
                        <w:lang w:val="en-US"/>
                      </w:rPr>
                      <w:t xml:space="preserve">J. Amer.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Soc., </w:t>
                    </w:r>
                    <w:r>
                      <w:rPr>
                        <w:noProof/>
                      </w:rPr>
                      <w:t xml:space="preserve">т. 91, pp. 4635 - 4639, 1969. </w:t>
                    </w:r>
                  </w:p>
                </w:tc>
              </w:tr>
              <w:tr w:rsidR="00D72AD9" w14:paraId="7F0F905F" w14:textId="77777777">
                <w:trPr>
                  <w:divId w:val="4877400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7BABA3C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874FDC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 w:rsidRPr="00D72AD9">
                      <w:rPr>
                        <w:noProof/>
                        <w:lang w:val="en-US"/>
                      </w:rPr>
                      <w:t xml:space="preserve">R. Rathore, S. Hubig </w:t>
                    </w:r>
                    <w:r>
                      <w:rPr>
                        <w:noProof/>
                      </w:rPr>
                      <w:t>и</w:t>
                    </w:r>
                    <w:r w:rsidRPr="00D72AD9">
                      <w:rPr>
                        <w:noProof/>
                        <w:lang w:val="en-US"/>
                      </w:rPr>
                      <w:t xml:space="preserve"> J. Kochi, «Direct observation and structural characterization of the encounter complex in bimolecular electron transfers with photoactivated acceptors,» </w:t>
                    </w:r>
                    <w:r w:rsidRPr="00D72AD9">
                      <w:rPr>
                        <w:i/>
                        <w:iCs/>
                        <w:noProof/>
                        <w:lang w:val="en-US"/>
                      </w:rPr>
                      <w:t xml:space="preserve">J. Amer.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Soc., </w:t>
                    </w:r>
                    <w:r>
                      <w:rPr>
                        <w:noProof/>
                      </w:rPr>
                      <w:t xml:space="preserve">т. 119, pp. 11468 - 11479, 1997. </w:t>
                    </w:r>
                  </w:p>
                </w:tc>
              </w:tr>
              <w:tr w:rsidR="00D72AD9" w14:paraId="01239AB6" w14:textId="77777777">
                <w:trPr>
                  <w:divId w:val="4877400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3228A78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26DE1C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Г. Беккер, Введение в фотохимию органических соединений., Ленинград: Химия, 1976. </w:t>
                    </w:r>
                  </w:p>
                </w:tc>
              </w:tr>
              <w:tr w:rsidR="00D72AD9" w14:paraId="19B5AA11" w14:textId="77777777">
                <w:trPr>
                  <w:divId w:val="4877400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F2F6FB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F9E43B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Г. Валькова и Д. Шигорин, «Исследование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дезактивации.,» </w:t>
                    </w:r>
                    <w:r>
                      <w:rPr>
                        <w:i/>
                        <w:iCs/>
                        <w:noProof/>
                      </w:rPr>
                      <w:t xml:space="preserve">Ж. физ. химии., </w:t>
                    </w:r>
                    <w:r>
                      <w:rPr>
                        <w:noProof/>
                      </w:rPr>
                      <w:t xml:space="preserve">т. 46, pp. 3065 - 3069, 1972. </w:t>
                    </w:r>
                  </w:p>
                </w:tc>
              </w:tr>
              <w:tr w:rsidR="00D72AD9" w:rsidRPr="00D72AD9" w14:paraId="77742D4E" w14:textId="77777777">
                <w:trPr>
                  <w:divId w:val="4877400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94A00C0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70BB6E4" w14:textId="77777777" w:rsidR="00D72AD9" w:rsidRPr="00D72AD9" w:rsidRDefault="00D72AD9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D72AD9">
                      <w:rPr>
                        <w:noProof/>
                        <w:lang w:val="en-US"/>
                      </w:rPr>
                      <w:t xml:space="preserve">A. J. Barltrop </w:t>
                    </w:r>
                    <w:r>
                      <w:rPr>
                        <w:noProof/>
                      </w:rPr>
                      <w:t>и</w:t>
                    </w:r>
                    <w:r w:rsidRPr="00D72AD9">
                      <w:rPr>
                        <w:noProof/>
                        <w:lang w:val="en-US"/>
                      </w:rPr>
                      <w:t xml:space="preserve"> J. D. Coyle, Excited states in organic chemistry., London-New York-Sydney-Toronto, 1975. </w:t>
                    </w:r>
                  </w:p>
                </w:tc>
              </w:tr>
              <w:tr w:rsidR="00D72AD9" w14:paraId="51CCFDBB" w14:textId="77777777">
                <w:trPr>
                  <w:divId w:val="4877400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FAF96E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D3FC09C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 w:rsidRPr="00D72AD9">
                      <w:rPr>
                        <w:noProof/>
                        <w:lang w:val="en-US"/>
                      </w:rPr>
                      <w:t xml:space="preserve">J. Bruce, «Light-induced reactions of quinones,» </w:t>
                    </w:r>
                    <w:r w:rsidRPr="00D72AD9">
                      <w:rPr>
                        <w:i/>
                        <w:iCs/>
                        <w:noProof/>
                        <w:lang w:val="en-US"/>
                      </w:rPr>
                      <w:t xml:space="preserve">Quart. </w:t>
                    </w:r>
                    <w:r>
                      <w:rPr>
                        <w:i/>
                        <w:iCs/>
                        <w:noProof/>
                      </w:rPr>
                      <w:t xml:space="preserve">Rev., </w:t>
                    </w:r>
                    <w:r>
                      <w:rPr>
                        <w:noProof/>
                      </w:rPr>
                      <w:t xml:space="preserve">pp. 405-428, 1967. </w:t>
                    </w:r>
                  </w:p>
                </w:tc>
              </w:tr>
              <w:tr w:rsidR="00D72AD9" w14:paraId="3EAEF0E1" w14:textId="77777777">
                <w:trPr>
                  <w:divId w:val="4877400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02EDFB3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148BE07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 w:rsidRPr="00D72AD9">
                      <w:rPr>
                        <w:noProof/>
                        <w:lang w:val="en-US"/>
                      </w:rPr>
                      <w:t xml:space="preserve">T. H. A., «Photochemical reaction of p-benzoquinone complexes with aromatic molecules,» </w:t>
                    </w:r>
                    <w:r w:rsidRPr="00D72AD9">
                      <w:rPr>
                        <w:i/>
                        <w:iCs/>
                        <w:noProof/>
                        <w:lang w:val="en-US"/>
                      </w:rPr>
                      <w:t xml:space="preserve">Bull.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 Japan., </w:t>
                    </w:r>
                    <w:r>
                      <w:rPr>
                        <w:noProof/>
                      </w:rPr>
                      <w:t xml:space="preserve">т. 45, pp. 2433-2437, 1972. </w:t>
                    </w:r>
                  </w:p>
                </w:tc>
              </w:tr>
              <w:tr w:rsidR="00D72AD9" w:rsidRPr="00D72AD9" w14:paraId="6AED35AE" w14:textId="77777777">
                <w:trPr>
                  <w:divId w:val="4877400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5BB583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14F5142" w14:textId="77777777" w:rsidR="00D72AD9" w:rsidRPr="00D72AD9" w:rsidRDefault="00D72AD9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D72AD9">
                      <w:rPr>
                        <w:noProof/>
                        <w:lang w:val="en-US"/>
                      </w:rPr>
                      <w:t xml:space="preserve">K. Peters, «Proton transfer reactions in benzophenone/N,N-dimethylaniline photochemistry.,» </w:t>
                    </w:r>
                    <w:r w:rsidRPr="00D72AD9">
                      <w:rPr>
                        <w:i/>
                        <w:iCs/>
                        <w:noProof/>
                        <w:lang w:val="en-US"/>
                      </w:rPr>
                      <w:t xml:space="preserve">In Advances in photochemistry, </w:t>
                    </w:r>
                    <w:r>
                      <w:rPr>
                        <w:noProof/>
                      </w:rPr>
                      <w:t>т</w:t>
                    </w:r>
                    <w:r w:rsidRPr="00D72AD9">
                      <w:rPr>
                        <w:noProof/>
                        <w:lang w:val="en-US"/>
                      </w:rPr>
                      <w:t xml:space="preserve">. 27, p. 51. </w:t>
                    </w:r>
                  </w:p>
                </w:tc>
              </w:tr>
              <w:tr w:rsidR="00D72AD9" w:rsidRPr="00D72AD9" w14:paraId="2AC1A6F5" w14:textId="77777777">
                <w:trPr>
                  <w:divId w:val="4877400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93132D9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787231" w14:textId="77777777" w:rsidR="00D72AD9" w:rsidRPr="00D72AD9" w:rsidRDefault="00D72AD9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D72AD9">
                      <w:rPr>
                        <w:noProof/>
                        <w:lang w:val="en-US"/>
                      </w:rPr>
                      <w:t xml:space="preserve">H. Miyasaka, M. K., K. Kamada </w:t>
                    </w:r>
                    <w:r>
                      <w:rPr>
                        <w:noProof/>
                      </w:rPr>
                      <w:t>и</w:t>
                    </w:r>
                    <w:r w:rsidRPr="00D72AD9">
                      <w:rPr>
                        <w:noProof/>
                        <w:lang w:val="en-US"/>
                      </w:rPr>
                      <w:t xml:space="preserve"> N. Mataga, </w:t>
                    </w:r>
                    <w:r w:rsidRPr="00D72AD9">
                      <w:rPr>
                        <w:i/>
                        <w:iCs/>
                        <w:noProof/>
                        <w:lang w:val="en-US"/>
                      </w:rPr>
                      <w:t xml:space="preserve">Bull. Chem. Soc. Jpn., </w:t>
                    </w:r>
                    <w:r>
                      <w:rPr>
                        <w:noProof/>
                      </w:rPr>
                      <w:t>т</w:t>
                    </w:r>
                    <w:r w:rsidRPr="00D72AD9">
                      <w:rPr>
                        <w:noProof/>
                        <w:lang w:val="en-US"/>
                      </w:rPr>
                      <w:t xml:space="preserve">. 63, pp. 3385 - 3397, 1990. </w:t>
                    </w:r>
                  </w:p>
                </w:tc>
              </w:tr>
              <w:tr w:rsidR="00D72AD9" w14:paraId="57BCB46B" w14:textId="77777777">
                <w:trPr>
                  <w:divId w:val="4877400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2EC0B8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6A44A21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 w:rsidRPr="00D72AD9">
                      <w:rPr>
                        <w:noProof/>
                        <w:lang w:val="en-US"/>
                      </w:rPr>
                      <w:t xml:space="preserve">C. Devadoss </w:t>
                    </w:r>
                    <w:r>
                      <w:rPr>
                        <w:noProof/>
                      </w:rPr>
                      <w:t>и</w:t>
                    </w:r>
                    <w:r w:rsidRPr="00D72AD9">
                      <w:rPr>
                        <w:noProof/>
                        <w:lang w:val="en-US"/>
                      </w:rPr>
                      <w:t xml:space="preserve"> R. Fessenden, «Picosecond and nanosegond studies of the photoreduction of benzophenone by N,N-diethylaniline and triethylamine,» </w:t>
                    </w:r>
                    <w:r w:rsidRPr="00D72AD9">
                      <w:rPr>
                        <w:i/>
                        <w:iCs/>
                        <w:noProof/>
                        <w:lang w:val="en-US"/>
                      </w:rPr>
                      <w:t xml:space="preserve">J. Phys. </w:t>
                    </w:r>
                    <w:r>
                      <w:rPr>
                        <w:i/>
                        <w:iCs/>
                        <w:noProof/>
                      </w:rPr>
                      <w:t xml:space="preserve">Chem., </w:t>
                    </w:r>
                    <w:r>
                      <w:rPr>
                        <w:noProof/>
                      </w:rPr>
                      <w:t xml:space="preserve">т. 95, pp. 7253-7260, 1991. </w:t>
                    </w:r>
                  </w:p>
                </w:tc>
              </w:tr>
              <w:tr w:rsidR="00D72AD9" w14:paraId="4CA1D2A9" w14:textId="77777777">
                <w:trPr>
                  <w:divId w:val="4877400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62644E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[23]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AEF2B5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 w:rsidRPr="00D72AD9">
                      <w:rPr>
                        <w:noProof/>
                        <w:lang w:val="en-US"/>
                      </w:rPr>
                      <w:t xml:space="preserve">K. L. J. Peters, «Role of contact and solvent-separated radical ion pairs in the diffusional quenching of trans-stilbene excited singlet state by fumaronitrile,» </w:t>
                    </w:r>
                    <w:r w:rsidRPr="00D72AD9">
                      <w:rPr>
                        <w:i/>
                        <w:iCs/>
                        <w:noProof/>
                        <w:lang w:val="en-US"/>
                      </w:rPr>
                      <w:t xml:space="preserve">J. Phys. </w:t>
                    </w:r>
                    <w:r>
                      <w:rPr>
                        <w:i/>
                        <w:iCs/>
                        <w:noProof/>
                      </w:rPr>
                      <w:t xml:space="preserve">Chem., </w:t>
                    </w:r>
                    <w:r>
                      <w:rPr>
                        <w:noProof/>
                      </w:rPr>
                      <w:t xml:space="preserve">т. 96, pp. 8941 - 8945, 1992. </w:t>
                    </w:r>
                  </w:p>
                </w:tc>
              </w:tr>
              <w:tr w:rsidR="00D72AD9" w14:paraId="1C0E9FD2" w14:textId="77777777">
                <w:trPr>
                  <w:divId w:val="4877400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71B6D1D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35FBED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 w:rsidRPr="00D72AD9">
                      <w:rPr>
                        <w:noProof/>
                        <w:lang w:val="en-US"/>
                      </w:rPr>
                      <w:t xml:space="preserve">K. Peters, C. A. </w:t>
                    </w:r>
                    <w:r>
                      <w:rPr>
                        <w:noProof/>
                      </w:rPr>
                      <w:t>и</w:t>
                    </w:r>
                    <w:r w:rsidRPr="00D72AD9">
                      <w:rPr>
                        <w:noProof/>
                        <w:lang w:val="en-US"/>
                      </w:rPr>
                      <w:t xml:space="preserve"> P. Timbers, «A picosecond kinetic study of nonadiabatic proton transfer within the contact radical ion pair of substituted benzophenones/N,N-diethylaniline,» </w:t>
                    </w:r>
                    <w:r w:rsidRPr="00D72AD9">
                      <w:rPr>
                        <w:i/>
                        <w:iCs/>
                        <w:noProof/>
                        <w:lang w:val="en-US"/>
                      </w:rPr>
                      <w:t xml:space="preserve">J. Amer.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Soc., </w:t>
                    </w:r>
                    <w:r>
                      <w:rPr>
                        <w:noProof/>
                      </w:rPr>
                      <w:t xml:space="preserve">т. 122, pp. 107 - 113, 2000. </w:t>
                    </w:r>
                  </w:p>
                </w:tc>
              </w:tr>
              <w:tr w:rsidR="00D72AD9" w14:paraId="57C6D96D" w14:textId="77777777">
                <w:trPr>
                  <w:divId w:val="4877400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8160457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B181A0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 w:rsidRPr="00D72AD9">
                      <w:rPr>
                        <w:noProof/>
                        <w:lang w:val="en-US"/>
                      </w:rPr>
                      <w:t xml:space="preserve">K. Peters </w:t>
                    </w:r>
                    <w:r>
                      <w:rPr>
                        <w:noProof/>
                      </w:rPr>
                      <w:t>и</w:t>
                    </w:r>
                    <w:r w:rsidRPr="00D72AD9">
                      <w:rPr>
                        <w:noProof/>
                        <w:lang w:val="en-US"/>
                      </w:rPr>
                      <w:t xml:space="preserve"> J. Lee, «Picosecond dynamics of the photoreduction of benzophenone by DABCO,» </w:t>
                    </w:r>
                    <w:r w:rsidRPr="00D72AD9">
                      <w:rPr>
                        <w:i/>
                        <w:iCs/>
                        <w:noProof/>
                        <w:lang w:val="en-US"/>
                      </w:rPr>
                      <w:t xml:space="preserve">J. Phys. </w:t>
                    </w:r>
                    <w:r>
                      <w:rPr>
                        <w:i/>
                        <w:iCs/>
                        <w:noProof/>
                      </w:rPr>
                      <w:t xml:space="preserve">Chem., </w:t>
                    </w:r>
                    <w:r>
                      <w:rPr>
                        <w:noProof/>
                      </w:rPr>
                      <w:t xml:space="preserve">т. 97, pp. 3761 - 3764, 1993. </w:t>
                    </w:r>
                  </w:p>
                </w:tc>
              </w:tr>
              <w:tr w:rsidR="00D72AD9" w14:paraId="1A243FD0" w14:textId="77777777">
                <w:trPr>
                  <w:divId w:val="4877400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28FFFA5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4F16A2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 w:rsidRPr="00D72AD9">
                      <w:rPr>
                        <w:noProof/>
                        <w:lang w:val="en-US"/>
                      </w:rPr>
                      <w:t xml:space="preserve">K. Maruyama </w:t>
                    </w:r>
                    <w:r>
                      <w:rPr>
                        <w:noProof/>
                      </w:rPr>
                      <w:t>и</w:t>
                    </w:r>
                    <w:r w:rsidRPr="00D72AD9">
                      <w:rPr>
                        <w:noProof/>
                        <w:lang w:val="en-US"/>
                      </w:rPr>
                      <w:t xml:space="preserve"> T. Otsuki, «The reaction of photo-excited phenantrenquinone with dibenzyl ether. Formation of an adduct and its decomposition studied by the CIDNP method,» </w:t>
                    </w:r>
                    <w:r w:rsidRPr="00D72AD9">
                      <w:rPr>
                        <w:i/>
                        <w:iCs/>
                        <w:noProof/>
                        <w:lang w:val="en-US"/>
                      </w:rPr>
                      <w:t xml:space="preserve">Bull.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 Japan., </w:t>
                    </w:r>
                    <w:r>
                      <w:rPr>
                        <w:noProof/>
                      </w:rPr>
                      <w:t xml:space="preserve">т. 44, p. 2885, 1971. </w:t>
                    </w:r>
                  </w:p>
                </w:tc>
              </w:tr>
              <w:tr w:rsidR="00D72AD9" w14:paraId="18F29344" w14:textId="77777777">
                <w:trPr>
                  <w:divId w:val="4877400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BB0DBCF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AED9ED1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 w:rsidRPr="00D72AD9">
                      <w:rPr>
                        <w:noProof/>
                        <w:lang w:val="en-US"/>
                      </w:rPr>
                      <w:t xml:space="preserve">K. Maruyama, T. Otsuki, H. Shindo </w:t>
                    </w:r>
                    <w:r>
                      <w:rPr>
                        <w:noProof/>
                      </w:rPr>
                      <w:t>и</w:t>
                    </w:r>
                    <w:r w:rsidRPr="00D72AD9">
                      <w:rPr>
                        <w:noProof/>
                        <w:lang w:val="en-US"/>
                      </w:rPr>
                      <w:t xml:space="preserve"> T. Maruyama, «The reaction of photoexcited phenantrenquinone with hydrogen donors. The bihaviors of the resulting 1,2-photoadducts studied by the CIDNP technique,» </w:t>
                    </w:r>
                    <w:r w:rsidRPr="00D72AD9">
                      <w:rPr>
                        <w:i/>
                        <w:iCs/>
                        <w:noProof/>
                        <w:lang w:val="en-US"/>
                      </w:rPr>
                      <w:t xml:space="preserve">Bull.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 Japan., </w:t>
                    </w:r>
                    <w:r>
                      <w:rPr>
                        <w:noProof/>
                      </w:rPr>
                      <w:t xml:space="preserve">т. 44, p. 2000, 1971. </w:t>
                    </w:r>
                  </w:p>
                </w:tc>
              </w:tr>
              <w:tr w:rsidR="00D72AD9" w:rsidRPr="00D72AD9" w14:paraId="6B4D787B" w14:textId="77777777">
                <w:trPr>
                  <w:divId w:val="4877400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D085B4A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4A2F994" w14:textId="77777777" w:rsidR="00D72AD9" w:rsidRPr="00D72AD9" w:rsidRDefault="00D72AD9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D72AD9">
                      <w:rPr>
                        <w:noProof/>
                        <w:lang w:val="en-US"/>
                      </w:rPr>
                      <w:t xml:space="preserve">W. Zhu, «Direct 3D bioprinting of prevascularized tissue constructs with complex microarchitecture,» </w:t>
                    </w:r>
                    <w:r w:rsidRPr="00D72AD9">
                      <w:rPr>
                        <w:i/>
                        <w:iCs/>
                        <w:noProof/>
                        <w:lang w:val="en-US"/>
                      </w:rPr>
                      <w:t xml:space="preserve">Biomaterials, </w:t>
                    </w:r>
                    <w:r>
                      <w:rPr>
                        <w:noProof/>
                      </w:rPr>
                      <w:t>т</w:t>
                    </w:r>
                    <w:r w:rsidRPr="00D72AD9">
                      <w:rPr>
                        <w:noProof/>
                        <w:lang w:val="en-US"/>
                      </w:rPr>
                      <w:t xml:space="preserve">. 124, pp. 106-115, 2017. </w:t>
                    </w:r>
                  </w:p>
                </w:tc>
              </w:tr>
              <w:tr w:rsidR="00D72AD9" w14:paraId="3A686759" w14:textId="77777777">
                <w:trPr>
                  <w:divId w:val="4877400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613FF19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82E11AA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 w:rsidRPr="00D72AD9">
                      <w:rPr>
                        <w:noProof/>
                        <w:lang w:val="en-US"/>
                      </w:rPr>
                      <w:t xml:space="preserve">N. Kayaman, «Photosensitized free radical polymerization using pyridinium salts,» </w:t>
                    </w:r>
                    <w:r w:rsidRPr="00D72AD9">
                      <w:rPr>
                        <w:i/>
                        <w:iCs/>
                        <w:noProof/>
                        <w:lang w:val="en-US"/>
                      </w:rPr>
                      <w:t xml:space="preserve">Polym. </w:t>
                    </w:r>
                    <w:r>
                      <w:rPr>
                        <w:i/>
                        <w:iCs/>
                        <w:noProof/>
                      </w:rPr>
                      <w:t xml:space="preserve">Bull., </w:t>
                    </w:r>
                    <w:r>
                      <w:rPr>
                        <w:noProof/>
                      </w:rPr>
                      <w:t xml:space="preserve">т. 32, p. 589–596, 1994. </w:t>
                    </w:r>
                  </w:p>
                </w:tc>
              </w:tr>
              <w:tr w:rsidR="00D72AD9" w14:paraId="7154B241" w14:textId="77777777">
                <w:trPr>
                  <w:divId w:val="4877400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2518AD6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D4814DA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 w:rsidRPr="00D72AD9">
                      <w:rPr>
                        <w:noProof/>
                        <w:lang w:val="en-US"/>
                      </w:rPr>
                      <w:t xml:space="preserve">M. V. Encinas, «Polymerization photoinitiated by carbonyl compounds.Methyl methacrylate polymerization photoinitiated by fluorenone in the presence of triethylamine,» </w:t>
                    </w:r>
                    <w:r w:rsidRPr="00D72AD9">
                      <w:rPr>
                        <w:i/>
                        <w:iCs/>
                        <w:noProof/>
                        <w:lang w:val="en-US"/>
                      </w:rPr>
                      <w:t xml:space="preserve">J. Pol. Sci. </w:t>
                    </w:r>
                    <w:r>
                      <w:rPr>
                        <w:i/>
                        <w:iCs/>
                        <w:noProof/>
                      </w:rPr>
                      <w:t xml:space="preserve">A: Polym. Chem., </w:t>
                    </w:r>
                    <w:r>
                      <w:rPr>
                        <w:noProof/>
                      </w:rPr>
                      <w:t xml:space="preserve">т. 32, № 10, pp. 1649 - 1655, 1994. </w:t>
                    </w:r>
                  </w:p>
                </w:tc>
              </w:tr>
              <w:tr w:rsidR="00D72AD9" w14:paraId="7DB5B2DF" w14:textId="77777777">
                <w:trPr>
                  <w:divId w:val="4877400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9475741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0EB4B55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 w:rsidRPr="00D72AD9">
                      <w:rPr>
                        <w:noProof/>
                        <w:lang w:val="en-US"/>
                      </w:rPr>
                      <w:t xml:space="preserve">H. Miyasaka, «Femtosecond-picosecond laser photolysis studies on photoreduction process of excited benzophenone with N,N-dimethylaniline in acetonitrile solution,» </w:t>
                    </w:r>
                    <w:r w:rsidRPr="00D72AD9">
                      <w:rPr>
                        <w:i/>
                        <w:iCs/>
                        <w:noProof/>
                        <w:lang w:val="en-US"/>
                      </w:rPr>
                      <w:t xml:space="preserve">Bull.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 Jpn., </w:t>
                    </w:r>
                    <w:r>
                      <w:rPr>
                        <w:noProof/>
                      </w:rPr>
                      <w:t xml:space="preserve">т. 62, p. 3385 – 3397, 1990. </w:t>
                    </w:r>
                  </w:p>
                </w:tc>
              </w:tr>
              <w:tr w:rsidR="00D72AD9" w14:paraId="22BF59C8" w14:textId="77777777">
                <w:trPr>
                  <w:divId w:val="4877400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9C21A7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6C3DB43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 w:rsidRPr="00D72AD9">
                      <w:rPr>
                        <w:noProof/>
                        <w:lang w:val="en-US"/>
                      </w:rPr>
                      <w:t xml:space="preserve">«The most advanced desktop 3D printer ever created,» 2017. </w:t>
                    </w:r>
                    <w:r>
                      <w:rPr>
                        <w:noProof/>
                      </w:rPr>
                      <w:t>[В Интернете]. Available: https://formlabs.com/3d-printers/form-2/.</w:t>
                    </w:r>
                  </w:p>
                </w:tc>
              </w:tr>
              <w:tr w:rsidR="00D72AD9" w14:paraId="4EC236C3" w14:textId="77777777">
                <w:trPr>
                  <w:divId w:val="4877400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1E4093A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42B90E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 w:rsidRPr="00D72AD9">
                      <w:rPr>
                        <w:noProof/>
                        <w:lang w:val="en-US"/>
                      </w:rPr>
                      <w:t xml:space="preserve">S. Fukuzumi, «Photochemical reactions of coenzyme PQQ (pyrroloquinolinequinone) and analogues with benzyl alcohol derivatives via photoinduced electron transfer,» </w:t>
                    </w:r>
                    <w:r w:rsidRPr="00D72AD9">
                      <w:rPr>
                        <w:i/>
                        <w:iCs/>
                        <w:noProof/>
                        <w:lang w:val="en-US"/>
                      </w:rPr>
                      <w:t xml:space="preserve">J. Am. </w:t>
                    </w:r>
                    <w:r>
                      <w:rPr>
                        <w:i/>
                        <w:iCs/>
                        <w:noProof/>
                      </w:rPr>
                      <w:t xml:space="preserve">Chem. Soc., </w:t>
                    </w:r>
                    <w:r>
                      <w:rPr>
                        <w:noProof/>
                      </w:rPr>
                      <w:t xml:space="preserve">т. 122, p. 8435 – 8443, 2000. </w:t>
                    </w:r>
                  </w:p>
                </w:tc>
              </w:tr>
              <w:tr w:rsidR="00D72AD9" w14:paraId="20863361" w14:textId="77777777">
                <w:trPr>
                  <w:divId w:val="4877400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BBA72B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908C54F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 w:rsidRPr="00D72AD9">
                      <w:rPr>
                        <w:noProof/>
                        <w:lang w:val="en-US"/>
                      </w:rPr>
                      <w:t xml:space="preserve">S. Chesnokov, S. </w:t>
                    </w:r>
                    <w:r>
                      <w:rPr>
                        <w:noProof/>
                      </w:rPr>
                      <w:t>и</w:t>
                    </w:r>
                    <w:r w:rsidRPr="00D72AD9">
                      <w:rPr>
                        <w:noProof/>
                        <w:lang w:val="en-US"/>
                      </w:rPr>
                      <w:t xml:space="preserve"> G. Abakumov, «The mechanism of photoinduced hydrogen transfer during photoreduction of carbonyl compounds,» </w:t>
                    </w:r>
                    <w:r w:rsidRPr="00D72AD9">
                      <w:rPr>
                        <w:i/>
                        <w:iCs/>
                        <w:noProof/>
                        <w:lang w:val="en-US"/>
                      </w:rPr>
                      <w:t xml:space="preserve">High Energ. </w:t>
                    </w:r>
                    <w:r>
                      <w:rPr>
                        <w:i/>
                        <w:iCs/>
                        <w:noProof/>
                      </w:rPr>
                      <w:t xml:space="preserve">Chem., </w:t>
                    </w:r>
                    <w:r>
                      <w:rPr>
                        <w:noProof/>
                      </w:rPr>
                      <w:t xml:space="preserve">т. 45, pp. 287-299, 2011. </w:t>
                    </w:r>
                  </w:p>
                </w:tc>
              </w:tr>
              <w:tr w:rsidR="00D72AD9" w14:paraId="69671CF8" w14:textId="77777777">
                <w:trPr>
                  <w:divId w:val="4877400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76DD53F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9AB6E4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В. И. Арнольд, Обыкновенные дифференциальные уравнения, Наука, 1984. </w:t>
                    </w:r>
                  </w:p>
                </w:tc>
              </w:tr>
              <w:tr w:rsidR="00D72AD9" w14:paraId="148FB188" w14:textId="77777777">
                <w:trPr>
                  <w:divId w:val="4877400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CF559F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4149472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В. Мышенков и М. Е.В., Численное решение обыкновенных дифференциальных уравнений, Москва, 2005. </w:t>
                    </w:r>
                  </w:p>
                </w:tc>
              </w:tr>
              <w:tr w:rsidR="00D72AD9" w14:paraId="7FBE4F34" w14:textId="77777777">
                <w:trPr>
                  <w:divId w:val="4877400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79A7942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2AC46D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В. Г. Пименов, Численные методы : в 2 ч, Екатеринбург, 2014. </w:t>
                    </w:r>
                  </w:p>
                </w:tc>
              </w:tr>
              <w:tr w:rsidR="00D72AD9" w:rsidRPr="00D72AD9" w14:paraId="4D68160A" w14:textId="77777777">
                <w:trPr>
                  <w:divId w:val="4877400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2F17447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06A155" w14:textId="77777777" w:rsidR="00D72AD9" w:rsidRPr="00D72AD9" w:rsidRDefault="00D72AD9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D72AD9">
                      <w:rPr>
                        <w:noProof/>
                        <w:lang w:val="en-US"/>
                      </w:rPr>
                      <w:t xml:space="preserve">E. Fehlberg, Low-order classical Runge-Kutta formulas with stepsize control and their application to some heat transfer problems., National aeronautics and space administration., 1969. </w:t>
                    </w:r>
                  </w:p>
                </w:tc>
              </w:tr>
              <w:tr w:rsidR="00D72AD9" w:rsidRPr="00D72AD9" w14:paraId="6F83147A" w14:textId="77777777">
                <w:trPr>
                  <w:divId w:val="4877400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D226782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BE9B2F5" w14:textId="77777777" w:rsidR="00D72AD9" w:rsidRPr="00D72AD9" w:rsidRDefault="00D72AD9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D72AD9">
                      <w:rPr>
                        <w:noProof/>
                        <w:lang w:val="en-US"/>
                      </w:rPr>
                      <w:t xml:space="preserve">S. H. Nasab </w:t>
                    </w:r>
                    <w:r>
                      <w:rPr>
                        <w:noProof/>
                      </w:rPr>
                      <w:t>и</w:t>
                    </w:r>
                    <w:r w:rsidRPr="00D72AD9">
                      <w:rPr>
                        <w:noProof/>
                        <w:lang w:val="en-US"/>
                      </w:rPr>
                      <w:t xml:space="preserve"> B. C. Vermeire, «Third-order Paired Explicit Runge-Kutta schemes for stiff systems of equations,» </w:t>
                    </w:r>
                    <w:r w:rsidRPr="00D72AD9">
                      <w:rPr>
                        <w:i/>
                        <w:iCs/>
                        <w:noProof/>
                        <w:lang w:val="en-US"/>
                      </w:rPr>
                      <w:t xml:space="preserve">Journal of Computational Physics, </w:t>
                    </w:r>
                    <w:r>
                      <w:rPr>
                        <w:noProof/>
                      </w:rPr>
                      <w:t>т</w:t>
                    </w:r>
                    <w:r w:rsidRPr="00D72AD9">
                      <w:rPr>
                        <w:noProof/>
                        <w:lang w:val="en-US"/>
                      </w:rPr>
                      <w:t xml:space="preserve">. 468, 2022. </w:t>
                    </w:r>
                  </w:p>
                </w:tc>
              </w:tr>
              <w:tr w:rsidR="00D72AD9" w14:paraId="112379BF" w14:textId="77777777">
                <w:trPr>
                  <w:divId w:val="4877400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2B5845C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8A37099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О. Б. Квон и В. Г. Пименов, Неявные методы типа Рунге-Кутта для функционально-дифференциальных уравнений, 1997. </w:t>
                    </w:r>
                  </w:p>
                </w:tc>
              </w:tr>
              <w:tr w:rsidR="00D72AD9" w14:paraId="456CA6FF" w14:textId="77777777">
                <w:trPr>
                  <w:divId w:val="4877400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0257E6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9F2DF49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К. В. Гир, «Численное интегрирование обыкновенных дифференциальных уравнений,» </w:t>
                    </w:r>
                    <w:r>
                      <w:rPr>
                        <w:i/>
                        <w:iCs/>
                        <w:noProof/>
                      </w:rPr>
                      <w:t xml:space="preserve">Mathematics of Computation, </w:t>
                    </w:r>
                    <w:r>
                      <w:rPr>
                        <w:noProof/>
                      </w:rPr>
                      <w:t xml:space="preserve">т. 98, 1967. </w:t>
                    </w:r>
                  </w:p>
                </w:tc>
              </w:tr>
              <w:tr w:rsidR="00D72AD9" w14:paraId="2BF0B6A8" w14:textId="77777777">
                <w:trPr>
                  <w:divId w:val="4877400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4F564E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2AEEE17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А. А. Самарский и А. В. Гулин, Численные методы: учеб. пособие для вузов., Москва: Наука, 1989. </w:t>
                    </w:r>
                  </w:p>
                </w:tc>
              </w:tr>
              <w:tr w:rsidR="00D72AD9" w14:paraId="34E5D75A" w14:textId="77777777">
                <w:trPr>
                  <w:divId w:val="4877400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C9C1DC0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[43]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C2E3CF9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Н. С. Бахвалов, Н. П. Жидков и Г. М. Кобельков, Численные методы., Москва: Лаборатория Базовых Знаний, 2001. </w:t>
                    </w:r>
                  </w:p>
                </w:tc>
              </w:tr>
              <w:tr w:rsidR="00D72AD9" w14:paraId="459D0758" w14:textId="77777777">
                <w:trPr>
                  <w:divId w:val="4877400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8368B1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5435B3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О. Джеймс и Р. Вернер., Итерационные методы решения нелинейных систем уравнений со многими неизвестными., Москва: Мир, 1975. </w:t>
                    </w:r>
                  </w:p>
                </w:tc>
              </w:tr>
              <w:tr w:rsidR="00D72AD9" w14:paraId="11AE3FC5" w14:textId="77777777">
                <w:trPr>
                  <w:divId w:val="4877400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2F836D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DD1B8E1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Ф. Авхадиев, Численные методы алгебры и анализа, Казань: Казанский университет, 2019. </w:t>
                    </w:r>
                  </w:p>
                </w:tc>
              </w:tr>
              <w:tr w:rsidR="00D72AD9" w14:paraId="35B61A59" w14:textId="77777777">
                <w:trPr>
                  <w:divId w:val="4877400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D12C99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A8E716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О. Эстербю и З. Златев, Прямые методы для разреженных матриц, 1987. </w:t>
                    </w:r>
                  </w:p>
                </w:tc>
              </w:tr>
              <w:tr w:rsidR="00D72AD9" w:rsidRPr="00D72AD9" w14:paraId="1E4CC184" w14:textId="77777777">
                <w:trPr>
                  <w:divId w:val="4877400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1D9CA1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0E8D3A" w14:textId="77777777" w:rsidR="00D72AD9" w:rsidRPr="00D72AD9" w:rsidRDefault="00D72AD9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D72AD9">
                      <w:rPr>
                        <w:noProof/>
                        <w:lang w:val="en-US"/>
                      </w:rPr>
                      <w:t xml:space="preserve">I. Duff, A. Erisman </w:t>
                    </w:r>
                    <w:r>
                      <w:rPr>
                        <w:noProof/>
                      </w:rPr>
                      <w:t>и</w:t>
                    </w:r>
                    <w:r w:rsidRPr="00D72AD9">
                      <w:rPr>
                        <w:noProof/>
                        <w:lang w:val="en-US"/>
                      </w:rPr>
                      <w:t xml:space="preserve"> J. Reid, Direct Methods for Sparse Matrices, 1989. </w:t>
                    </w:r>
                  </w:p>
                </w:tc>
              </w:tr>
              <w:tr w:rsidR="00D72AD9" w:rsidRPr="00D72AD9" w14:paraId="623C10A9" w14:textId="77777777">
                <w:trPr>
                  <w:divId w:val="4877400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1A89775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BC72751" w14:textId="77777777" w:rsidR="00D72AD9" w:rsidRPr="00D72AD9" w:rsidRDefault="00D72AD9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D72AD9">
                      <w:rPr>
                        <w:noProof/>
                        <w:lang w:val="en-US"/>
                      </w:rPr>
                      <w:t xml:space="preserve">Y. Saad., Iterative Methods For Sparse Linear Systems, 2003. </w:t>
                    </w:r>
                  </w:p>
                </w:tc>
              </w:tr>
              <w:tr w:rsidR="00D72AD9" w:rsidRPr="00D72AD9" w14:paraId="7A09BE53" w14:textId="77777777">
                <w:trPr>
                  <w:divId w:val="4877400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581E94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099DEEC" w14:textId="77777777" w:rsidR="00D72AD9" w:rsidRPr="00D72AD9" w:rsidRDefault="00D72AD9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D72AD9">
                      <w:rPr>
                        <w:noProof/>
                        <w:lang w:val="en-US"/>
                      </w:rPr>
                      <w:t xml:space="preserve">O. Schenk </w:t>
                    </w:r>
                    <w:r>
                      <w:rPr>
                        <w:noProof/>
                      </w:rPr>
                      <w:t>и</w:t>
                    </w:r>
                    <w:r w:rsidRPr="00D72AD9">
                      <w:rPr>
                        <w:noProof/>
                        <w:lang w:val="en-US"/>
                      </w:rPr>
                      <w:t xml:space="preserve"> K. Gartner, «wo-level scheduling in PARDISO: Improved Scalability on Shared Memory Multiprocessing Systems,» </w:t>
                    </w:r>
                    <w:r w:rsidRPr="00D72AD9">
                      <w:rPr>
                        <w:i/>
                        <w:iCs/>
                        <w:noProof/>
                        <w:lang w:val="en-US"/>
                      </w:rPr>
                      <w:t xml:space="preserve">Parallel Computing, </w:t>
                    </w:r>
                    <w:r>
                      <w:rPr>
                        <w:noProof/>
                      </w:rPr>
                      <w:t>т</w:t>
                    </w:r>
                    <w:r w:rsidRPr="00D72AD9">
                      <w:rPr>
                        <w:noProof/>
                        <w:lang w:val="en-US"/>
                      </w:rPr>
                      <w:t xml:space="preserve">. 28, 2002. </w:t>
                    </w:r>
                  </w:p>
                </w:tc>
              </w:tr>
              <w:tr w:rsidR="00D72AD9" w:rsidRPr="00D72AD9" w14:paraId="1256A2CB" w14:textId="77777777">
                <w:trPr>
                  <w:divId w:val="4877400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2D77800" w14:textId="77777777" w:rsidR="00D72AD9" w:rsidRDefault="00D72AD9">
                    <w:pPr>
                      <w:pStyle w:val="af9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238FF5" w14:textId="77777777" w:rsidR="00D72AD9" w:rsidRPr="00D72AD9" w:rsidRDefault="00D72AD9">
                    <w:pPr>
                      <w:pStyle w:val="af9"/>
                      <w:rPr>
                        <w:noProof/>
                        <w:lang w:val="en-US"/>
                      </w:rPr>
                    </w:pPr>
                    <w:r w:rsidRPr="00D72AD9">
                      <w:rPr>
                        <w:noProof/>
                        <w:lang w:val="en-US"/>
                      </w:rPr>
                      <w:t>Intel, «oneMKL PARDISO - Parallel Direct Sparse Solver Interface,» [</w:t>
                    </w:r>
                    <w:r>
                      <w:rPr>
                        <w:noProof/>
                      </w:rPr>
                      <w:t>В</w:t>
                    </w:r>
                    <w:r w:rsidRPr="00D72AD9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Интернете</w:t>
                    </w:r>
                    <w:r w:rsidRPr="00D72AD9">
                      <w:rPr>
                        <w:noProof/>
                        <w:lang w:val="en-US"/>
                      </w:rPr>
                      <w:t>]. Available: https://www.intel.com/content/www/us/en/docs/onemkl/developer-reference-c/2023-0/onemkl-pardiso-parallel-direct-sparse-solver-iface.html.</w:t>
                    </w:r>
                  </w:p>
                </w:tc>
              </w:tr>
            </w:tbl>
            <w:p w14:paraId="20AFF1BB" w14:textId="77777777" w:rsidR="00D72AD9" w:rsidRPr="00D72AD9" w:rsidRDefault="00D72AD9">
              <w:pPr>
                <w:divId w:val="48774006"/>
                <w:rPr>
                  <w:rFonts w:eastAsia="Times New Roman"/>
                  <w:noProof/>
                  <w:lang w:val="en-US"/>
                </w:rPr>
              </w:pPr>
            </w:p>
            <w:p w14:paraId="744D8640" w14:textId="1D68D6D4" w:rsidR="00B36656" w:rsidRDefault="00B36656" w:rsidP="00D72AD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A093B5D" w14:textId="77777777" w:rsidR="00B36656" w:rsidRPr="00B36656" w:rsidRDefault="00B36656" w:rsidP="00D87B12">
      <w:pPr>
        <w:pStyle w:val="a5"/>
      </w:pPr>
    </w:p>
    <w:sectPr w:rsidR="00B36656" w:rsidRPr="00B36656" w:rsidSect="00AF12FC">
      <w:pgSz w:w="11906" w:h="16838"/>
      <w:pgMar w:top="426" w:right="720" w:bottom="426" w:left="426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HOME" w:date="2023-05-10T11:29:00Z" w:initials="H">
    <w:p w14:paraId="768BF140" w14:textId="15A40269" w:rsidR="00377583" w:rsidRDefault="00377583">
      <w:pPr>
        <w:pStyle w:val="afb"/>
      </w:pPr>
      <w:r>
        <w:rPr>
          <w:rStyle w:val="afa"/>
        </w:rPr>
        <w:annotationRef/>
      </w:r>
      <w:r>
        <w:rPr>
          <w:noProof/>
        </w:rPr>
        <w:t>надо ли это оставлять?</w:t>
      </w:r>
    </w:p>
  </w:comment>
  <w:comment w:id="4" w:author="HOME" w:date="2023-05-10T11:24:00Z" w:initials="H">
    <w:p w14:paraId="59BF32DE" w14:textId="05D88057" w:rsidR="00377583" w:rsidRDefault="00377583">
      <w:pPr>
        <w:pStyle w:val="afb"/>
      </w:pPr>
      <w:r>
        <w:rPr>
          <w:rStyle w:val="afa"/>
        </w:rPr>
        <w:annotationRef/>
      </w:r>
      <w:r>
        <w:t>Много повторов слов</w:t>
      </w:r>
    </w:p>
  </w:comment>
  <w:comment w:id="5" w:author="HOME" w:date="2023-05-10T12:27:00Z" w:initials="H">
    <w:p w14:paraId="41D50824" w14:textId="36B2C2B2" w:rsidR="00377583" w:rsidRDefault="00377583">
      <w:pPr>
        <w:pStyle w:val="afb"/>
      </w:pPr>
      <w:r>
        <w:rPr>
          <w:rStyle w:val="afa"/>
        </w:rPr>
        <w:annotationRef/>
      </w:r>
      <w:r>
        <w:rPr>
          <w:noProof/>
        </w:rPr>
        <w:t>чего?</w:t>
      </w:r>
    </w:p>
  </w:comment>
  <w:comment w:id="11" w:author="HOME" w:date="2023-05-12T12:22:00Z" w:initials="H">
    <w:p w14:paraId="726C9CAE" w14:textId="1D7632E3" w:rsidR="00377583" w:rsidRDefault="00377583">
      <w:pPr>
        <w:pStyle w:val="afb"/>
      </w:pPr>
      <w:r>
        <w:rPr>
          <w:rStyle w:val="afa"/>
        </w:rPr>
        <w:annotationRef/>
      </w:r>
      <w:r>
        <w:t>Какую схему выбрать</w:t>
      </w:r>
    </w:p>
  </w:comment>
  <w:comment w:id="12" w:author="HOME" w:date="2023-05-11T21:19:00Z" w:initials="H">
    <w:p w14:paraId="7FF579F8" w14:textId="77777777" w:rsidR="00377583" w:rsidRDefault="00377583" w:rsidP="00841974">
      <w:pPr>
        <w:pStyle w:val="afb"/>
      </w:pPr>
      <w:r>
        <w:rPr>
          <w:rStyle w:val="afa"/>
        </w:rPr>
        <w:annotationRef/>
      </w:r>
      <w:r>
        <w:rPr>
          <w:noProof/>
        </w:rPr>
        <w:t>эта ли схема вообще?</w:t>
      </w:r>
    </w:p>
  </w:comment>
  <w:comment w:id="15" w:author="HOME" w:date="2023-05-11T19:39:00Z" w:initials="H">
    <w:p w14:paraId="0755115D" w14:textId="77777777" w:rsidR="00377583" w:rsidRDefault="00377583" w:rsidP="00841974">
      <w:pPr>
        <w:pStyle w:val="afb"/>
      </w:pPr>
      <w:r>
        <w:rPr>
          <w:rStyle w:val="afa"/>
        </w:rPr>
        <w:annotationRef/>
      </w:r>
      <w:r>
        <w:rPr>
          <w:noProof/>
        </w:rPr>
        <w:t>это не нужно?</w:t>
      </w:r>
    </w:p>
  </w:comment>
  <w:comment w:id="16" w:author="HOME" w:date="2023-05-11T19:57:00Z" w:initials="H">
    <w:p w14:paraId="6587D069" w14:textId="77777777" w:rsidR="00377583" w:rsidRDefault="00377583" w:rsidP="00841974">
      <w:pPr>
        <w:pStyle w:val="afb"/>
      </w:pPr>
      <w:r>
        <w:rPr>
          <w:rStyle w:val="afa"/>
        </w:rPr>
        <w:annotationRef/>
      </w:r>
      <w:r>
        <w:rPr>
          <w:noProof/>
        </w:rPr>
        <w:t>кто это?</w:t>
      </w:r>
    </w:p>
  </w:comment>
  <w:comment w:id="18" w:author="HOME" w:date="2023-05-12T11:21:00Z" w:initials="H">
    <w:p w14:paraId="3A522348" w14:textId="722ED12A" w:rsidR="00377583" w:rsidRDefault="00377583">
      <w:pPr>
        <w:pStyle w:val="afb"/>
      </w:pPr>
      <w:r>
        <w:rPr>
          <w:rStyle w:val="afa"/>
        </w:rPr>
        <w:annotationRef/>
      </w:r>
      <w:r>
        <w:t>Какие константы скорости?</w:t>
      </w:r>
    </w:p>
  </w:comment>
  <w:comment w:id="25" w:author="HOME" w:date="2023-05-12T11:20:00Z" w:initials="H">
    <w:p w14:paraId="4169E9E5" w14:textId="418C3175" w:rsidR="00377583" w:rsidRDefault="00377583">
      <w:pPr>
        <w:pStyle w:val="afb"/>
      </w:pPr>
      <w:r>
        <w:rPr>
          <w:rStyle w:val="afa"/>
        </w:rPr>
        <w:annotationRef/>
      </w:r>
      <w:r>
        <w:t>Константа скорости?</w:t>
      </w:r>
    </w:p>
  </w:comment>
  <w:comment w:id="26" w:author="HOME" w:date="2023-05-12T11:28:00Z" w:initials="H">
    <w:p w14:paraId="2B0A3A6E" w14:textId="5D8EE2D0" w:rsidR="00377583" w:rsidRDefault="00377583">
      <w:pPr>
        <w:pStyle w:val="afb"/>
      </w:pPr>
      <w:r>
        <w:rPr>
          <w:rStyle w:val="afa"/>
        </w:rPr>
        <w:annotationRef/>
      </w:r>
      <w:r>
        <w:t>Кто это</w:t>
      </w:r>
    </w:p>
  </w:comment>
  <w:comment w:id="28" w:author="HOME" w:date="2023-05-10T13:28:00Z" w:initials="H">
    <w:p w14:paraId="65CA7866" w14:textId="7D941900" w:rsidR="00377583" w:rsidRDefault="00377583">
      <w:pPr>
        <w:pStyle w:val="afb"/>
      </w:pPr>
      <w:r>
        <w:rPr>
          <w:rStyle w:val="afa"/>
        </w:rPr>
        <w:annotationRef/>
      </w:r>
      <w:r>
        <w:rPr>
          <w:noProof/>
        </w:rPr>
        <w:t>сылка на предыдущий раздел</w:t>
      </w:r>
    </w:p>
  </w:comment>
  <w:comment w:id="29" w:author="HOME" w:date="2023-05-10T13:21:00Z" w:initials="H">
    <w:p w14:paraId="27234FD7" w14:textId="77777777" w:rsidR="00377583" w:rsidRDefault="00377583" w:rsidP="00E452D9">
      <w:pPr>
        <w:pStyle w:val="afb"/>
      </w:pPr>
      <w:r>
        <w:rPr>
          <w:rStyle w:val="afa"/>
        </w:rPr>
        <w:annotationRef/>
      </w:r>
      <w:r>
        <w:rPr>
          <w:noProof/>
        </w:rPr>
        <w:t>не помню сколько</w:t>
      </w:r>
    </w:p>
  </w:comment>
  <w:comment w:id="33" w:author="HOME" w:date="2023-05-11T10:42:00Z" w:initials="H">
    <w:p w14:paraId="4D62CFCD" w14:textId="470B8DA7" w:rsidR="00377583" w:rsidRDefault="00377583">
      <w:pPr>
        <w:pStyle w:val="afb"/>
      </w:pPr>
      <w:r>
        <w:rPr>
          <w:rStyle w:val="afa"/>
        </w:rPr>
        <w:annotationRef/>
      </w:r>
      <w:r>
        <w:rPr>
          <w:noProof/>
        </w:rPr>
        <w:t>указать ее вид</w:t>
      </w:r>
    </w:p>
  </w:comment>
  <w:comment w:id="35" w:author="HOME" w:date="2023-05-10T20:08:00Z" w:initials="H">
    <w:p w14:paraId="2AC5B54B" w14:textId="449E9AC7" w:rsidR="00377583" w:rsidRDefault="00377583">
      <w:pPr>
        <w:pStyle w:val="afb"/>
      </w:pPr>
      <w:r>
        <w:rPr>
          <w:rStyle w:val="afa"/>
        </w:rPr>
        <w:annotationRef/>
      </w:r>
      <w:r>
        <w:rPr>
          <w:noProof/>
        </w:rPr>
        <w:t>перенести в практику?</w:t>
      </w:r>
    </w:p>
  </w:comment>
  <w:comment w:id="38" w:author="HOME" w:date="2023-05-11T11:32:00Z" w:initials="H">
    <w:p w14:paraId="7162795D" w14:textId="74A0BC28" w:rsidR="00377583" w:rsidRDefault="00377583">
      <w:pPr>
        <w:pStyle w:val="afb"/>
      </w:pPr>
      <w:r>
        <w:rPr>
          <w:rStyle w:val="afa"/>
        </w:rPr>
        <w:annotationRef/>
      </w:r>
      <w:r>
        <w:rPr>
          <w:noProof/>
        </w:rPr>
        <w:t>надо ли?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68BF140" w15:done="0"/>
  <w15:commentEx w15:paraId="59BF32DE" w15:done="0"/>
  <w15:commentEx w15:paraId="41D50824" w15:done="0"/>
  <w15:commentEx w15:paraId="726C9CAE" w15:done="0"/>
  <w15:commentEx w15:paraId="7FF579F8" w15:done="0"/>
  <w15:commentEx w15:paraId="0755115D" w15:done="0"/>
  <w15:commentEx w15:paraId="6587D069" w15:done="0"/>
  <w15:commentEx w15:paraId="3A522348" w15:done="0"/>
  <w15:commentEx w15:paraId="4169E9E5" w15:done="0"/>
  <w15:commentEx w15:paraId="2B0A3A6E" w15:done="0"/>
  <w15:commentEx w15:paraId="65CA7866" w15:done="0"/>
  <w15:commentEx w15:paraId="27234FD7" w15:done="0"/>
  <w15:commentEx w15:paraId="4D62CFCD" w15:done="0"/>
  <w15:commentEx w15:paraId="2AC5B54B" w15:done="0"/>
  <w15:commentEx w15:paraId="7162795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805FEA6" w16cex:dateUtc="2023-05-10T08:29:00Z"/>
  <w16cex:commentExtensible w16cex:durableId="2805FD5A" w16cex:dateUtc="2023-05-10T08:24:00Z"/>
  <w16cex:commentExtensible w16cex:durableId="28060C26" w16cex:dateUtc="2023-05-10T09:27:00Z"/>
  <w16cex:commentExtensible w16cex:durableId="2808AE0F" w16cex:dateUtc="2023-05-12T09:22:00Z"/>
  <w16cex:commentExtensible w16cex:durableId="2807DA64" w16cex:dateUtc="2023-05-11T18:19:00Z"/>
  <w16cex:commentExtensible w16cex:durableId="2807C2F2" w16cex:dateUtc="2023-05-11T16:39:00Z"/>
  <w16cex:commentExtensible w16cex:durableId="2807C72E" w16cex:dateUtc="2023-05-11T16:57:00Z"/>
  <w16cex:commentExtensible w16cex:durableId="28089F9C" w16cex:dateUtc="2023-05-12T08:21:00Z"/>
  <w16cex:commentExtensible w16cex:durableId="28089F8C" w16cex:dateUtc="2023-05-12T08:20:00Z"/>
  <w16cex:commentExtensible w16cex:durableId="2808A15A" w16cex:dateUtc="2023-05-12T08:28:00Z"/>
  <w16cex:commentExtensible w16cex:durableId="28061A93" w16cex:dateUtc="2023-05-10T10:28:00Z"/>
  <w16cex:commentExtensible w16cex:durableId="280618E8" w16cex:dateUtc="2023-05-10T10:21:00Z"/>
  <w16cex:commentExtensible w16cex:durableId="28074522" w16cex:dateUtc="2023-05-11T07:42:00Z"/>
  <w16cex:commentExtensible w16cex:durableId="28067831" w16cex:dateUtc="2023-05-10T17:08:00Z"/>
  <w16cex:commentExtensible w16cex:durableId="280750DF" w16cex:dateUtc="2023-05-11T08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68BF140" w16cid:durableId="2805FEA6"/>
  <w16cid:commentId w16cid:paraId="59BF32DE" w16cid:durableId="2805FD5A"/>
  <w16cid:commentId w16cid:paraId="41D50824" w16cid:durableId="28060C26"/>
  <w16cid:commentId w16cid:paraId="726C9CAE" w16cid:durableId="2808AE0F"/>
  <w16cid:commentId w16cid:paraId="7FF579F8" w16cid:durableId="2807DA64"/>
  <w16cid:commentId w16cid:paraId="0755115D" w16cid:durableId="2807C2F2"/>
  <w16cid:commentId w16cid:paraId="6587D069" w16cid:durableId="2807C72E"/>
  <w16cid:commentId w16cid:paraId="3A522348" w16cid:durableId="28089F9C"/>
  <w16cid:commentId w16cid:paraId="4169E9E5" w16cid:durableId="28089F8C"/>
  <w16cid:commentId w16cid:paraId="2B0A3A6E" w16cid:durableId="2808A15A"/>
  <w16cid:commentId w16cid:paraId="65CA7866" w16cid:durableId="28061A93"/>
  <w16cid:commentId w16cid:paraId="27234FD7" w16cid:durableId="280618E8"/>
  <w16cid:commentId w16cid:paraId="4D62CFCD" w16cid:durableId="28074522"/>
  <w16cid:commentId w16cid:paraId="2AC5B54B" w16cid:durableId="28067831"/>
  <w16cid:commentId w16cid:paraId="7162795D" w16cid:durableId="280750D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26A93"/>
    <w:multiLevelType w:val="multilevel"/>
    <w:tmpl w:val="DA38370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93F7717"/>
    <w:multiLevelType w:val="hybridMultilevel"/>
    <w:tmpl w:val="3F865B9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0A9234C4"/>
    <w:multiLevelType w:val="hybridMultilevel"/>
    <w:tmpl w:val="FC84E1E6"/>
    <w:lvl w:ilvl="0" w:tplc="5574D66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AD072F2"/>
    <w:multiLevelType w:val="hybridMultilevel"/>
    <w:tmpl w:val="FD7628F8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" w15:restartNumberingAfterBreak="0">
    <w:nsid w:val="0C9D1104"/>
    <w:multiLevelType w:val="hybridMultilevel"/>
    <w:tmpl w:val="CBDC6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56ED7"/>
    <w:multiLevelType w:val="hybridMultilevel"/>
    <w:tmpl w:val="E47ADA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4B2938"/>
    <w:multiLevelType w:val="hybridMultilevel"/>
    <w:tmpl w:val="047A2D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3C4427"/>
    <w:multiLevelType w:val="hybridMultilevel"/>
    <w:tmpl w:val="D7BE3188"/>
    <w:lvl w:ilvl="0" w:tplc="7938D35E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8" w15:restartNumberingAfterBreak="0">
    <w:nsid w:val="143C6D6D"/>
    <w:multiLevelType w:val="hybridMultilevel"/>
    <w:tmpl w:val="9AA2B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7297B"/>
    <w:multiLevelType w:val="hybridMultilevel"/>
    <w:tmpl w:val="18F49F3E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0" w15:restartNumberingAfterBreak="0">
    <w:nsid w:val="233B5978"/>
    <w:multiLevelType w:val="hybridMultilevel"/>
    <w:tmpl w:val="1D2C7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507BE7"/>
    <w:multiLevelType w:val="hybridMultilevel"/>
    <w:tmpl w:val="259EA708"/>
    <w:lvl w:ilvl="0" w:tplc="0419000F">
      <w:start w:val="1"/>
      <w:numFmt w:val="decimal"/>
      <w:lvlText w:val="%1."/>
      <w:lvlJc w:val="left"/>
      <w:pPr>
        <w:ind w:left="1468" w:hanging="360"/>
      </w:pPr>
    </w:lvl>
    <w:lvl w:ilvl="1" w:tplc="04190019" w:tentative="1">
      <w:start w:val="1"/>
      <w:numFmt w:val="lowerLetter"/>
      <w:lvlText w:val="%2."/>
      <w:lvlJc w:val="left"/>
      <w:pPr>
        <w:ind w:left="2188" w:hanging="360"/>
      </w:pPr>
    </w:lvl>
    <w:lvl w:ilvl="2" w:tplc="0419001B" w:tentative="1">
      <w:start w:val="1"/>
      <w:numFmt w:val="lowerRoman"/>
      <w:lvlText w:val="%3."/>
      <w:lvlJc w:val="right"/>
      <w:pPr>
        <w:ind w:left="2908" w:hanging="180"/>
      </w:pPr>
    </w:lvl>
    <w:lvl w:ilvl="3" w:tplc="0419000F" w:tentative="1">
      <w:start w:val="1"/>
      <w:numFmt w:val="decimal"/>
      <w:lvlText w:val="%4."/>
      <w:lvlJc w:val="left"/>
      <w:pPr>
        <w:ind w:left="3628" w:hanging="360"/>
      </w:pPr>
    </w:lvl>
    <w:lvl w:ilvl="4" w:tplc="04190019" w:tentative="1">
      <w:start w:val="1"/>
      <w:numFmt w:val="lowerLetter"/>
      <w:lvlText w:val="%5."/>
      <w:lvlJc w:val="left"/>
      <w:pPr>
        <w:ind w:left="4348" w:hanging="360"/>
      </w:pPr>
    </w:lvl>
    <w:lvl w:ilvl="5" w:tplc="0419001B" w:tentative="1">
      <w:start w:val="1"/>
      <w:numFmt w:val="lowerRoman"/>
      <w:lvlText w:val="%6."/>
      <w:lvlJc w:val="right"/>
      <w:pPr>
        <w:ind w:left="5068" w:hanging="180"/>
      </w:pPr>
    </w:lvl>
    <w:lvl w:ilvl="6" w:tplc="0419000F" w:tentative="1">
      <w:start w:val="1"/>
      <w:numFmt w:val="decimal"/>
      <w:lvlText w:val="%7."/>
      <w:lvlJc w:val="left"/>
      <w:pPr>
        <w:ind w:left="5788" w:hanging="360"/>
      </w:pPr>
    </w:lvl>
    <w:lvl w:ilvl="7" w:tplc="04190019" w:tentative="1">
      <w:start w:val="1"/>
      <w:numFmt w:val="lowerLetter"/>
      <w:lvlText w:val="%8."/>
      <w:lvlJc w:val="left"/>
      <w:pPr>
        <w:ind w:left="6508" w:hanging="360"/>
      </w:pPr>
    </w:lvl>
    <w:lvl w:ilvl="8" w:tplc="0419001B" w:tentative="1">
      <w:start w:val="1"/>
      <w:numFmt w:val="lowerRoman"/>
      <w:lvlText w:val="%9."/>
      <w:lvlJc w:val="right"/>
      <w:pPr>
        <w:ind w:left="7228" w:hanging="180"/>
      </w:pPr>
    </w:lvl>
  </w:abstractNum>
  <w:abstractNum w:abstractNumId="12" w15:restartNumberingAfterBreak="0">
    <w:nsid w:val="35315933"/>
    <w:multiLevelType w:val="hybridMultilevel"/>
    <w:tmpl w:val="81B44D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72324"/>
    <w:multiLevelType w:val="hybridMultilevel"/>
    <w:tmpl w:val="CE484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370399"/>
    <w:multiLevelType w:val="hybridMultilevel"/>
    <w:tmpl w:val="31201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17CEC"/>
    <w:multiLevelType w:val="hybridMultilevel"/>
    <w:tmpl w:val="87A41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511C3"/>
    <w:multiLevelType w:val="hybridMultilevel"/>
    <w:tmpl w:val="E40642AC"/>
    <w:lvl w:ilvl="0" w:tplc="139CACF6">
      <w:start w:val="1"/>
      <w:numFmt w:val="decimal"/>
      <w:lvlText w:val="%1."/>
      <w:lvlJc w:val="left"/>
      <w:pPr>
        <w:ind w:left="40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7" w15:restartNumberingAfterBreak="0">
    <w:nsid w:val="4CAA6987"/>
    <w:multiLevelType w:val="hybridMultilevel"/>
    <w:tmpl w:val="6802827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52886508"/>
    <w:multiLevelType w:val="hybridMultilevel"/>
    <w:tmpl w:val="77E4C2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17416C"/>
    <w:multiLevelType w:val="hybridMultilevel"/>
    <w:tmpl w:val="7CA8DFFE"/>
    <w:lvl w:ilvl="0" w:tplc="5574D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341EAD"/>
    <w:multiLevelType w:val="hybridMultilevel"/>
    <w:tmpl w:val="FB7ECA48"/>
    <w:lvl w:ilvl="0" w:tplc="0419000F">
      <w:start w:val="1"/>
      <w:numFmt w:val="decimal"/>
      <w:lvlText w:val="%1."/>
      <w:lvlJc w:val="left"/>
      <w:pPr>
        <w:ind w:left="2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66" w:hanging="360"/>
      </w:pPr>
    </w:lvl>
    <w:lvl w:ilvl="2" w:tplc="0419001B" w:tentative="1">
      <w:start w:val="1"/>
      <w:numFmt w:val="lowerRoman"/>
      <w:lvlText w:val="%3."/>
      <w:lvlJc w:val="right"/>
      <w:pPr>
        <w:ind w:left="3886" w:hanging="180"/>
      </w:pPr>
    </w:lvl>
    <w:lvl w:ilvl="3" w:tplc="0419000F" w:tentative="1">
      <w:start w:val="1"/>
      <w:numFmt w:val="decimal"/>
      <w:lvlText w:val="%4."/>
      <w:lvlJc w:val="left"/>
      <w:pPr>
        <w:ind w:left="4606" w:hanging="360"/>
      </w:pPr>
    </w:lvl>
    <w:lvl w:ilvl="4" w:tplc="04190019" w:tentative="1">
      <w:start w:val="1"/>
      <w:numFmt w:val="lowerLetter"/>
      <w:lvlText w:val="%5."/>
      <w:lvlJc w:val="left"/>
      <w:pPr>
        <w:ind w:left="5326" w:hanging="360"/>
      </w:pPr>
    </w:lvl>
    <w:lvl w:ilvl="5" w:tplc="0419001B" w:tentative="1">
      <w:start w:val="1"/>
      <w:numFmt w:val="lowerRoman"/>
      <w:lvlText w:val="%6."/>
      <w:lvlJc w:val="right"/>
      <w:pPr>
        <w:ind w:left="6046" w:hanging="180"/>
      </w:pPr>
    </w:lvl>
    <w:lvl w:ilvl="6" w:tplc="0419000F" w:tentative="1">
      <w:start w:val="1"/>
      <w:numFmt w:val="decimal"/>
      <w:lvlText w:val="%7."/>
      <w:lvlJc w:val="left"/>
      <w:pPr>
        <w:ind w:left="6766" w:hanging="360"/>
      </w:pPr>
    </w:lvl>
    <w:lvl w:ilvl="7" w:tplc="04190019" w:tentative="1">
      <w:start w:val="1"/>
      <w:numFmt w:val="lowerLetter"/>
      <w:lvlText w:val="%8."/>
      <w:lvlJc w:val="left"/>
      <w:pPr>
        <w:ind w:left="7486" w:hanging="360"/>
      </w:pPr>
    </w:lvl>
    <w:lvl w:ilvl="8" w:tplc="0419001B" w:tentative="1">
      <w:start w:val="1"/>
      <w:numFmt w:val="lowerRoman"/>
      <w:lvlText w:val="%9."/>
      <w:lvlJc w:val="right"/>
      <w:pPr>
        <w:ind w:left="8206" w:hanging="180"/>
      </w:pPr>
    </w:lvl>
  </w:abstractNum>
  <w:abstractNum w:abstractNumId="21" w15:restartNumberingAfterBreak="0">
    <w:nsid w:val="58743393"/>
    <w:multiLevelType w:val="hybridMultilevel"/>
    <w:tmpl w:val="B9B6ED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8AC74B2"/>
    <w:multiLevelType w:val="hybridMultilevel"/>
    <w:tmpl w:val="3BC09B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D6E7EB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EAC3D03"/>
    <w:multiLevelType w:val="hybridMultilevel"/>
    <w:tmpl w:val="1B46C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B3294D"/>
    <w:multiLevelType w:val="multilevel"/>
    <w:tmpl w:val="91F021D0"/>
    <w:lvl w:ilvl="0">
      <w:start w:val="1"/>
      <w:numFmt w:val="upperRoman"/>
      <w:lvlText w:val="%1"/>
      <w:lvlJc w:val="left"/>
      <w:pPr>
        <w:ind w:left="502" w:hanging="360"/>
      </w:pPr>
      <w:rPr>
        <w:rFonts w:hint="default"/>
        <w:b w:val="0"/>
        <w:bCs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41706CC"/>
    <w:multiLevelType w:val="hybridMultilevel"/>
    <w:tmpl w:val="CDB09422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7" w15:restartNumberingAfterBreak="0">
    <w:nsid w:val="658D24A4"/>
    <w:multiLevelType w:val="hybridMultilevel"/>
    <w:tmpl w:val="F37452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901" w:hanging="360"/>
      </w:pPr>
    </w:lvl>
    <w:lvl w:ilvl="2" w:tplc="0419001B" w:tentative="1">
      <w:start w:val="1"/>
      <w:numFmt w:val="lowerRoman"/>
      <w:lvlText w:val="%3."/>
      <w:lvlJc w:val="right"/>
      <w:pPr>
        <w:ind w:left="1621" w:hanging="180"/>
      </w:pPr>
    </w:lvl>
    <w:lvl w:ilvl="3" w:tplc="0419000F" w:tentative="1">
      <w:start w:val="1"/>
      <w:numFmt w:val="decimal"/>
      <w:lvlText w:val="%4."/>
      <w:lvlJc w:val="left"/>
      <w:pPr>
        <w:ind w:left="2341" w:hanging="360"/>
      </w:pPr>
    </w:lvl>
    <w:lvl w:ilvl="4" w:tplc="04190019" w:tentative="1">
      <w:start w:val="1"/>
      <w:numFmt w:val="lowerLetter"/>
      <w:lvlText w:val="%5."/>
      <w:lvlJc w:val="left"/>
      <w:pPr>
        <w:ind w:left="3061" w:hanging="360"/>
      </w:pPr>
    </w:lvl>
    <w:lvl w:ilvl="5" w:tplc="0419001B" w:tentative="1">
      <w:start w:val="1"/>
      <w:numFmt w:val="lowerRoman"/>
      <w:lvlText w:val="%6."/>
      <w:lvlJc w:val="right"/>
      <w:pPr>
        <w:ind w:left="3781" w:hanging="180"/>
      </w:pPr>
    </w:lvl>
    <w:lvl w:ilvl="6" w:tplc="0419000F" w:tentative="1">
      <w:start w:val="1"/>
      <w:numFmt w:val="decimal"/>
      <w:lvlText w:val="%7."/>
      <w:lvlJc w:val="left"/>
      <w:pPr>
        <w:ind w:left="4501" w:hanging="360"/>
      </w:pPr>
    </w:lvl>
    <w:lvl w:ilvl="7" w:tplc="04190019" w:tentative="1">
      <w:start w:val="1"/>
      <w:numFmt w:val="lowerLetter"/>
      <w:lvlText w:val="%8."/>
      <w:lvlJc w:val="left"/>
      <w:pPr>
        <w:ind w:left="5221" w:hanging="360"/>
      </w:pPr>
    </w:lvl>
    <w:lvl w:ilvl="8" w:tplc="0419001B" w:tentative="1">
      <w:start w:val="1"/>
      <w:numFmt w:val="lowerRoman"/>
      <w:lvlText w:val="%9."/>
      <w:lvlJc w:val="right"/>
      <w:pPr>
        <w:ind w:left="5941" w:hanging="180"/>
      </w:pPr>
    </w:lvl>
  </w:abstractNum>
  <w:abstractNum w:abstractNumId="28" w15:restartNumberingAfterBreak="0">
    <w:nsid w:val="66812663"/>
    <w:multiLevelType w:val="hybridMultilevel"/>
    <w:tmpl w:val="9C4EEA38"/>
    <w:lvl w:ilvl="0" w:tplc="7938D35E">
      <w:start w:val="1"/>
      <w:numFmt w:val="decimal"/>
      <w:lvlText w:val="%1)"/>
      <w:lvlJc w:val="left"/>
      <w:pPr>
        <w:ind w:left="12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9" w15:restartNumberingAfterBreak="0">
    <w:nsid w:val="69320214"/>
    <w:multiLevelType w:val="hybridMultilevel"/>
    <w:tmpl w:val="B3F095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C4B3D31"/>
    <w:multiLevelType w:val="hybridMultilevel"/>
    <w:tmpl w:val="5B0C3F76"/>
    <w:lvl w:ilvl="0" w:tplc="7938D35E">
      <w:start w:val="1"/>
      <w:numFmt w:val="decimal"/>
      <w:lvlText w:val="%1)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1" w15:restartNumberingAfterBreak="0">
    <w:nsid w:val="6DE411B2"/>
    <w:multiLevelType w:val="hybridMultilevel"/>
    <w:tmpl w:val="3B86D9E4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32" w15:restartNumberingAfterBreak="0">
    <w:nsid w:val="70B06E0D"/>
    <w:multiLevelType w:val="hybridMultilevel"/>
    <w:tmpl w:val="7CA8DFFE"/>
    <w:lvl w:ilvl="0" w:tplc="5574D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6419E8"/>
    <w:multiLevelType w:val="hybridMultilevel"/>
    <w:tmpl w:val="31F29792"/>
    <w:lvl w:ilvl="0" w:tplc="5574D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BED13B7"/>
    <w:multiLevelType w:val="hybridMultilevel"/>
    <w:tmpl w:val="AF54B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261EDD"/>
    <w:multiLevelType w:val="hybridMultilevel"/>
    <w:tmpl w:val="9AA060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901" w:hanging="360"/>
      </w:pPr>
    </w:lvl>
    <w:lvl w:ilvl="2" w:tplc="0419001B" w:tentative="1">
      <w:start w:val="1"/>
      <w:numFmt w:val="lowerRoman"/>
      <w:lvlText w:val="%3."/>
      <w:lvlJc w:val="right"/>
      <w:pPr>
        <w:ind w:left="1621" w:hanging="180"/>
      </w:pPr>
    </w:lvl>
    <w:lvl w:ilvl="3" w:tplc="0419000F" w:tentative="1">
      <w:start w:val="1"/>
      <w:numFmt w:val="decimal"/>
      <w:lvlText w:val="%4."/>
      <w:lvlJc w:val="left"/>
      <w:pPr>
        <w:ind w:left="2341" w:hanging="360"/>
      </w:pPr>
    </w:lvl>
    <w:lvl w:ilvl="4" w:tplc="04190019" w:tentative="1">
      <w:start w:val="1"/>
      <w:numFmt w:val="lowerLetter"/>
      <w:lvlText w:val="%5."/>
      <w:lvlJc w:val="left"/>
      <w:pPr>
        <w:ind w:left="3061" w:hanging="360"/>
      </w:pPr>
    </w:lvl>
    <w:lvl w:ilvl="5" w:tplc="0419001B" w:tentative="1">
      <w:start w:val="1"/>
      <w:numFmt w:val="lowerRoman"/>
      <w:lvlText w:val="%6."/>
      <w:lvlJc w:val="right"/>
      <w:pPr>
        <w:ind w:left="3781" w:hanging="180"/>
      </w:pPr>
    </w:lvl>
    <w:lvl w:ilvl="6" w:tplc="0419000F" w:tentative="1">
      <w:start w:val="1"/>
      <w:numFmt w:val="decimal"/>
      <w:lvlText w:val="%7."/>
      <w:lvlJc w:val="left"/>
      <w:pPr>
        <w:ind w:left="4501" w:hanging="360"/>
      </w:pPr>
    </w:lvl>
    <w:lvl w:ilvl="7" w:tplc="04190019" w:tentative="1">
      <w:start w:val="1"/>
      <w:numFmt w:val="lowerLetter"/>
      <w:lvlText w:val="%8."/>
      <w:lvlJc w:val="left"/>
      <w:pPr>
        <w:ind w:left="5221" w:hanging="360"/>
      </w:pPr>
    </w:lvl>
    <w:lvl w:ilvl="8" w:tplc="0419001B" w:tentative="1">
      <w:start w:val="1"/>
      <w:numFmt w:val="lowerRoman"/>
      <w:lvlText w:val="%9."/>
      <w:lvlJc w:val="right"/>
      <w:pPr>
        <w:ind w:left="5941" w:hanging="180"/>
      </w:pPr>
    </w:lvl>
  </w:abstractNum>
  <w:num w:numId="1">
    <w:abstractNumId w:val="12"/>
  </w:num>
  <w:num w:numId="2">
    <w:abstractNumId w:val="35"/>
  </w:num>
  <w:num w:numId="3">
    <w:abstractNumId w:val="27"/>
  </w:num>
  <w:num w:numId="4">
    <w:abstractNumId w:val="26"/>
  </w:num>
  <w:num w:numId="5">
    <w:abstractNumId w:val="25"/>
  </w:num>
  <w:num w:numId="6">
    <w:abstractNumId w:val="0"/>
  </w:num>
  <w:num w:numId="7">
    <w:abstractNumId w:val="23"/>
  </w:num>
  <w:num w:numId="8">
    <w:abstractNumId w:val="15"/>
  </w:num>
  <w:num w:numId="9">
    <w:abstractNumId w:val="16"/>
  </w:num>
  <w:num w:numId="10">
    <w:abstractNumId w:val="24"/>
  </w:num>
  <w:num w:numId="11">
    <w:abstractNumId w:val="14"/>
  </w:num>
  <w:num w:numId="12">
    <w:abstractNumId w:val="4"/>
  </w:num>
  <w:num w:numId="13">
    <w:abstractNumId w:val="31"/>
  </w:num>
  <w:num w:numId="14">
    <w:abstractNumId w:val="6"/>
  </w:num>
  <w:num w:numId="15">
    <w:abstractNumId w:val="8"/>
  </w:num>
  <w:num w:numId="16">
    <w:abstractNumId w:val="3"/>
  </w:num>
  <w:num w:numId="17">
    <w:abstractNumId w:val="30"/>
  </w:num>
  <w:num w:numId="18">
    <w:abstractNumId w:val="1"/>
  </w:num>
  <w:num w:numId="19">
    <w:abstractNumId w:val="29"/>
  </w:num>
  <w:num w:numId="20">
    <w:abstractNumId w:val="9"/>
  </w:num>
  <w:num w:numId="21">
    <w:abstractNumId w:val="7"/>
  </w:num>
  <w:num w:numId="22">
    <w:abstractNumId w:val="28"/>
  </w:num>
  <w:num w:numId="23">
    <w:abstractNumId w:val="20"/>
  </w:num>
  <w:num w:numId="24">
    <w:abstractNumId w:val="13"/>
  </w:num>
  <w:num w:numId="25">
    <w:abstractNumId w:val="11"/>
  </w:num>
  <w:num w:numId="26">
    <w:abstractNumId w:val="22"/>
  </w:num>
  <w:num w:numId="27">
    <w:abstractNumId w:val="10"/>
  </w:num>
  <w:num w:numId="28">
    <w:abstractNumId w:val="18"/>
  </w:num>
  <w:num w:numId="29">
    <w:abstractNumId w:val="21"/>
  </w:num>
  <w:num w:numId="30">
    <w:abstractNumId w:val="34"/>
  </w:num>
  <w:num w:numId="31">
    <w:abstractNumId w:val="32"/>
  </w:num>
  <w:num w:numId="32">
    <w:abstractNumId w:val="5"/>
  </w:num>
  <w:num w:numId="33">
    <w:abstractNumId w:val="17"/>
  </w:num>
  <w:num w:numId="34">
    <w:abstractNumId w:val="2"/>
  </w:num>
  <w:num w:numId="35">
    <w:abstractNumId w:val="19"/>
  </w:num>
  <w:num w:numId="36">
    <w:abstractNumId w:val="3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OME">
    <w15:presenceInfo w15:providerId="None" w15:userId="HO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670"/>
    <w:rsid w:val="00001B31"/>
    <w:rsid w:val="0000681E"/>
    <w:rsid w:val="00060B6F"/>
    <w:rsid w:val="000844EB"/>
    <w:rsid w:val="000E740E"/>
    <w:rsid w:val="000F5D36"/>
    <w:rsid w:val="00107C7E"/>
    <w:rsid w:val="00121578"/>
    <w:rsid w:val="001505CC"/>
    <w:rsid w:val="001669FC"/>
    <w:rsid w:val="00185B6A"/>
    <w:rsid w:val="001A0A75"/>
    <w:rsid w:val="001A48D4"/>
    <w:rsid w:val="001B73CF"/>
    <w:rsid w:val="001B7CDB"/>
    <w:rsid w:val="001C2329"/>
    <w:rsid w:val="001D0361"/>
    <w:rsid w:val="001E18CF"/>
    <w:rsid w:val="0020671A"/>
    <w:rsid w:val="002231B7"/>
    <w:rsid w:val="00226B50"/>
    <w:rsid w:val="00234C78"/>
    <w:rsid w:val="00243B10"/>
    <w:rsid w:val="00246F91"/>
    <w:rsid w:val="0026597B"/>
    <w:rsid w:val="002714BE"/>
    <w:rsid w:val="0027712E"/>
    <w:rsid w:val="002801FB"/>
    <w:rsid w:val="002824B3"/>
    <w:rsid w:val="00290724"/>
    <w:rsid w:val="002941E4"/>
    <w:rsid w:val="002950D9"/>
    <w:rsid w:val="002951FB"/>
    <w:rsid w:val="002A3B6C"/>
    <w:rsid w:val="002B4880"/>
    <w:rsid w:val="002B6D21"/>
    <w:rsid w:val="002D4680"/>
    <w:rsid w:val="002F0945"/>
    <w:rsid w:val="002F3C9D"/>
    <w:rsid w:val="002F4CF7"/>
    <w:rsid w:val="00303B84"/>
    <w:rsid w:val="00322207"/>
    <w:rsid w:val="0032573F"/>
    <w:rsid w:val="003336B8"/>
    <w:rsid w:val="00360960"/>
    <w:rsid w:val="00373AD7"/>
    <w:rsid w:val="00377583"/>
    <w:rsid w:val="00383542"/>
    <w:rsid w:val="003918AA"/>
    <w:rsid w:val="003C4269"/>
    <w:rsid w:val="003D44B2"/>
    <w:rsid w:val="003F44E2"/>
    <w:rsid w:val="003F5ADC"/>
    <w:rsid w:val="004350B6"/>
    <w:rsid w:val="00441670"/>
    <w:rsid w:val="00450EDD"/>
    <w:rsid w:val="004516FC"/>
    <w:rsid w:val="004601CE"/>
    <w:rsid w:val="00462DFA"/>
    <w:rsid w:val="004B094B"/>
    <w:rsid w:val="004B6E1B"/>
    <w:rsid w:val="004C07EB"/>
    <w:rsid w:val="004D1C05"/>
    <w:rsid w:val="004D1C5D"/>
    <w:rsid w:val="004D3883"/>
    <w:rsid w:val="00504FB2"/>
    <w:rsid w:val="00512E26"/>
    <w:rsid w:val="005206D7"/>
    <w:rsid w:val="00527F6C"/>
    <w:rsid w:val="005365EA"/>
    <w:rsid w:val="00544144"/>
    <w:rsid w:val="005455B1"/>
    <w:rsid w:val="00545724"/>
    <w:rsid w:val="00573A4E"/>
    <w:rsid w:val="00575439"/>
    <w:rsid w:val="00576373"/>
    <w:rsid w:val="0058591A"/>
    <w:rsid w:val="00585BD8"/>
    <w:rsid w:val="00587F4B"/>
    <w:rsid w:val="005A164D"/>
    <w:rsid w:val="005A4442"/>
    <w:rsid w:val="005A61F5"/>
    <w:rsid w:val="005C17BF"/>
    <w:rsid w:val="005C7FEA"/>
    <w:rsid w:val="005D045A"/>
    <w:rsid w:val="005F648F"/>
    <w:rsid w:val="0062146D"/>
    <w:rsid w:val="006226A6"/>
    <w:rsid w:val="00635D59"/>
    <w:rsid w:val="00644CFE"/>
    <w:rsid w:val="00654227"/>
    <w:rsid w:val="00654503"/>
    <w:rsid w:val="00670956"/>
    <w:rsid w:val="00670C2E"/>
    <w:rsid w:val="006812F5"/>
    <w:rsid w:val="006838B0"/>
    <w:rsid w:val="00695AD2"/>
    <w:rsid w:val="006C107E"/>
    <w:rsid w:val="006C6B1A"/>
    <w:rsid w:val="006E394B"/>
    <w:rsid w:val="00705F91"/>
    <w:rsid w:val="00713C71"/>
    <w:rsid w:val="007148E3"/>
    <w:rsid w:val="007312FE"/>
    <w:rsid w:val="007815EF"/>
    <w:rsid w:val="007865BC"/>
    <w:rsid w:val="0079376A"/>
    <w:rsid w:val="00796473"/>
    <w:rsid w:val="007A699D"/>
    <w:rsid w:val="007F3EB8"/>
    <w:rsid w:val="008005C0"/>
    <w:rsid w:val="00806A5D"/>
    <w:rsid w:val="0083300C"/>
    <w:rsid w:val="00840C58"/>
    <w:rsid w:val="00841974"/>
    <w:rsid w:val="00842ED7"/>
    <w:rsid w:val="00851DCF"/>
    <w:rsid w:val="00862DA5"/>
    <w:rsid w:val="008659E8"/>
    <w:rsid w:val="00891194"/>
    <w:rsid w:val="008D7EE4"/>
    <w:rsid w:val="008E00D4"/>
    <w:rsid w:val="00936AF3"/>
    <w:rsid w:val="00957116"/>
    <w:rsid w:val="00961D07"/>
    <w:rsid w:val="009633F1"/>
    <w:rsid w:val="009664A6"/>
    <w:rsid w:val="009737C4"/>
    <w:rsid w:val="00974A35"/>
    <w:rsid w:val="00992986"/>
    <w:rsid w:val="009A443D"/>
    <w:rsid w:val="009F2605"/>
    <w:rsid w:val="009F5183"/>
    <w:rsid w:val="00A022A1"/>
    <w:rsid w:val="00A236C6"/>
    <w:rsid w:val="00A317F8"/>
    <w:rsid w:val="00A410D0"/>
    <w:rsid w:val="00A5027C"/>
    <w:rsid w:val="00A807B9"/>
    <w:rsid w:val="00A902F1"/>
    <w:rsid w:val="00A946F6"/>
    <w:rsid w:val="00AA0913"/>
    <w:rsid w:val="00AA62BF"/>
    <w:rsid w:val="00AB71D0"/>
    <w:rsid w:val="00AE092A"/>
    <w:rsid w:val="00AF12FC"/>
    <w:rsid w:val="00B150AB"/>
    <w:rsid w:val="00B17016"/>
    <w:rsid w:val="00B22EDA"/>
    <w:rsid w:val="00B27AD4"/>
    <w:rsid w:val="00B30060"/>
    <w:rsid w:val="00B36656"/>
    <w:rsid w:val="00B65979"/>
    <w:rsid w:val="00B72113"/>
    <w:rsid w:val="00B758CF"/>
    <w:rsid w:val="00B75F45"/>
    <w:rsid w:val="00B77EB0"/>
    <w:rsid w:val="00BA0923"/>
    <w:rsid w:val="00BB3F1E"/>
    <w:rsid w:val="00BB6C23"/>
    <w:rsid w:val="00BD50D0"/>
    <w:rsid w:val="00BF285C"/>
    <w:rsid w:val="00C0462C"/>
    <w:rsid w:val="00C06CD1"/>
    <w:rsid w:val="00C163E3"/>
    <w:rsid w:val="00C27BE3"/>
    <w:rsid w:val="00C27ED1"/>
    <w:rsid w:val="00C60100"/>
    <w:rsid w:val="00C77D1B"/>
    <w:rsid w:val="00C90AFF"/>
    <w:rsid w:val="00CB154C"/>
    <w:rsid w:val="00CC45C2"/>
    <w:rsid w:val="00CD4CC6"/>
    <w:rsid w:val="00CE5075"/>
    <w:rsid w:val="00CF5229"/>
    <w:rsid w:val="00CF6E15"/>
    <w:rsid w:val="00D04235"/>
    <w:rsid w:val="00D04789"/>
    <w:rsid w:val="00D1407E"/>
    <w:rsid w:val="00D3606B"/>
    <w:rsid w:val="00D60F00"/>
    <w:rsid w:val="00D72AD9"/>
    <w:rsid w:val="00D87B12"/>
    <w:rsid w:val="00D903EB"/>
    <w:rsid w:val="00DD4F77"/>
    <w:rsid w:val="00DF30AF"/>
    <w:rsid w:val="00E02AF2"/>
    <w:rsid w:val="00E06D06"/>
    <w:rsid w:val="00E26B7F"/>
    <w:rsid w:val="00E452D9"/>
    <w:rsid w:val="00E60B0F"/>
    <w:rsid w:val="00E6661F"/>
    <w:rsid w:val="00E77C5A"/>
    <w:rsid w:val="00EA5198"/>
    <w:rsid w:val="00EA5420"/>
    <w:rsid w:val="00EB26E8"/>
    <w:rsid w:val="00EB2BD9"/>
    <w:rsid w:val="00EB3250"/>
    <w:rsid w:val="00EB485C"/>
    <w:rsid w:val="00EC0972"/>
    <w:rsid w:val="00EE5633"/>
    <w:rsid w:val="00EF4421"/>
    <w:rsid w:val="00EF572B"/>
    <w:rsid w:val="00F16911"/>
    <w:rsid w:val="00F34141"/>
    <w:rsid w:val="00F353D4"/>
    <w:rsid w:val="00F37A8C"/>
    <w:rsid w:val="00F42920"/>
    <w:rsid w:val="00F50791"/>
    <w:rsid w:val="00F56C72"/>
    <w:rsid w:val="00F868A6"/>
    <w:rsid w:val="00FA7AA8"/>
    <w:rsid w:val="00FB0C64"/>
    <w:rsid w:val="00FE0519"/>
    <w:rsid w:val="00FE72FE"/>
    <w:rsid w:val="00FF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07320"/>
  <w15:chartTrackingRefBased/>
  <w15:docId w15:val="{2986A539-C129-48CC-A010-74A92529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EB26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rsid w:val="00654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rsid w:val="00060B6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0B6F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итаты"/>
    <w:basedOn w:val="a4"/>
    <w:next w:val="a5"/>
    <w:link w:val="a6"/>
    <w:qFormat/>
    <w:rsid w:val="00060B6F"/>
    <w:pPr>
      <w:spacing w:before="240" w:after="240"/>
      <w:contextualSpacing/>
    </w:pPr>
    <w:rPr>
      <w:i/>
      <w:color w:val="1F3864" w:themeColor="accent1" w:themeShade="80"/>
    </w:rPr>
  </w:style>
  <w:style w:type="character" w:customStyle="1" w:styleId="a6">
    <w:name w:val="Цитаты Знак"/>
    <w:basedOn w:val="a0"/>
    <w:link w:val="a3"/>
    <w:rsid w:val="00060B6F"/>
    <w:rPr>
      <w:rFonts w:eastAsia="Times New Roman" w:cstheme="minorHAnsi"/>
      <w:i/>
      <w:noProof/>
      <w:color w:val="1F3864" w:themeColor="accent1" w:themeShade="80"/>
      <w:sz w:val="24"/>
      <w:szCs w:val="28"/>
      <w:lang w:eastAsia="ru-RU"/>
    </w:rPr>
  </w:style>
  <w:style w:type="paragraph" w:customStyle="1" w:styleId="a5">
    <w:name w:val="Осн. абзац"/>
    <w:basedOn w:val="a4"/>
    <w:link w:val="a7"/>
    <w:qFormat/>
    <w:rsid w:val="002F4CF7"/>
    <w:pPr>
      <w:spacing w:after="120"/>
      <w:ind w:firstLine="454"/>
    </w:pPr>
    <w:rPr>
      <w:szCs w:val="22"/>
    </w:rPr>
  </w:style>
  <w:style w:type="character" w:customStyle="1" w:styleId="a7">
    <w:name w:val="Осн. абзац Знак"/>
    <w:basedOn w:val="a0"/>
    <w:link w:val="a5"/>
    <w:rsid w:val="002F4CF7"/>
    <w:rPr>
      <w:rFonts w:eastAsia="Times New Roman" w:cstheme="minorHAnsi"/>
      <w:color w:val="000000" w:themeColor="text1"/>
      <w:sz w:val="28"/>
      <w:lang w:eastAsia="ru-RU"/>
    </w:rPr>
  </w:style>
  <w:style w:type="paragraph" w:customStyle="1" w:styleId="a4">
    <w:name w:val="Осн. неаб"/>
    <w:link w:val="a8"/>
    <w:qFormat/>
    <w:rsid w:val="00D87B12"/>
    <w:pPr>
      <w:spacing w:line="240" w:lineRule="auto"/>
    </w:pPr>
    <w:rPr>
      <w:rFonts w:eastAsia="Times New Roman" w:cstheme="minorHAnsi"/>
      <w:color w:val="000000" w:themeColor="text1"/>
      <w:sz w:val="28"/>
      <w:szCs w:val="32"/>
      <w:lang w:eastAsia="ru-RU"/>
    </w:rPr>
  </w:style>
  <w:style w:type="character" w:customStyle="1" w:styleId="a8">
    <w:name w:val="Осн. неаб Знак"/>
    <w:basedOn w:val="a7"/>
    <w:link w:val="a4"/>
    <w:rsid w:val="00D87B12"/>
    <w:rPr>
      <w:rFonts w:eastAsia="Times New Roman" w:cstheme="minorHAnsi"/>
      <w:color w:val="000000" w:themeColor="text1"/>
      <w:sz w:val="28"/>
      <w:szCs w:val="32"/>
      <w:lang w:eastAsia="ru-RU"/>
    </w:rPr>
  </w:style>
  <w:style w:type="paragraph" w:customStyle="1" w:styleId="11">
    <w:name w:val="Заголовок1"/>
    <w:basedOn w:val="a4"/>
    <w:next w:val="a5"/>
    <w:link w:val="12"/>
    <w:qFormat/>
    <w:rsid w:val="008D7EE4"/>
    <w:pPr>
      <w:pageBreakBefore/>
      <w:ind w:left="142"/>
      <w:outlineLvl w:val="0"/>
    </w:pPr>
    <w:rPr>
      <w:rFonts w:cs="Times New Roman"/>
      <w:caps/>
      <w:sz w:val="40"/>
    </w:rPr>
  </w:style>
  <w:style w:type="character" w:customStyle="1" w:styleId="a9">
    <w:name w:val="Заголовок Знак"/>
    <w:basedOn w:val="a0"/>
    <w:rsid w:val="00060B6F"/>
    <w:rPr>
      <w:rFonts w:eastAsia="Times New Roman" w:cstheme="minorHAnsi"/>
      <w:noProof/>
      <w:color w:val="000000" w:themeColor="text1"/>
      <w:sz w:val="44"/>
      <w:szCs w:val="32"/>
      <w:lang w:eastAsia="ru-RU"/>
    </w:rPr>
  </w:style>
  <w:style w:type="paragraph" w:customStyle="1" w:styleId="aa">
    <w:name w:val="Подписи"/>
    <w:basedOn w:val="a4"/>
    <w:link w:val="ab"/>
    <w:rsid w:val="00060B6F"/>
    <w:pPr>
      <w:framePr w:hSpace="180" w:wrap="around" w:vAnchor="text" w:hAnchor="margin" w:y="84"/>
    </w:pPr>
    <w:rPr>
      <w:bCs/>
      <w:i/>
      <w:color w:val="1F3864" w:themeColor="accent1" w:themeShade="80"/>
      <w:sz w:val="20"/>
    </w:rPr>
  </w:style>
  <w:style w:type="character" w:customStyle="1" w:styleId="ab">
    <w:name w:val="Подписи Знак"/>
    <w:basedOn w:val="a0"/>
    <w:link w:val="aa"/>
    <w:rsid w:val="00060B6F"/>
    <w:rPr>
      <w:rFonts w:eastAsia="Times New Roman" w:cstheme="minorHAnsi"/>
      <w:bCs/>
      <w:i/>
      <w:noProof/>
      <w:color w:val="1F3864" w:themeColor="accent1" w:themeShade="80"/>
      <w:sz w:val="20"/>
      <w:szCs w:val="28"/>
      <w:lang w:eastAsia="ru-RU"/>
    </w:rPr>
  </w:style>
  <w:style w:type="character" w:customStyle="1" w:styleId="ac">
    <w:name w:val="Знаки"/>
    <w:basedOn w:val="a7"/>
    <w:uiPriority w:val="1"/>
    <w:qFormat/>
    <w:rsid w:val="00060B6F"/>
    <w:rPr>
      <w:rFonts w:ascii="Arial" w:eastAsia="Times New Roman" w:hAnsi="Arial" w:cs="Times New Roman"/>
      <w:noProof/>
      <w:color w:val="000000" w:themeColor="text1"/>
      <w:sz w:val="28"/>
      <w:szCs w:val="28"/>
      <w:lang w:eastAsia="ru-RU"/>
    </w:rPr>
  </w:style>
  <w:style w:type="paragraph" w:customStyle="1" w:styleId="21">
    <w:name w:val="Заголовок2"/>
    <w:basedOn w:val="a4"/>
    <w:next w:val="a5"/>
    <w:link w:val="22"/>
    <w:qFormat/>
    <w:rsid w:val="00644CFE"/>
    <w:pPr>
      <w:ind w:left="851"/>
      <w:outlineLvl w:val="1"/>
    </w:pPr>
    <w:rPr>
      <w:rFonts w:cs="Times New Roman"/>
      <w:b/>
      <w:bCs/>
      <w:caps/>
      <w:sz w:val="32"/>
      <w:szCs w:val="36"/>
    </w:rPr>
  </w:style>
  <w:style w:type="character" w:customStyle="1" w:styleId="22">
    <w:name w:val="Заголовок2 Знак"/>
    <w:basedOn w:val="a7"/>
    <w:link w:val="21"/>
    <w:rsid w:val="00644CFE"/>
    <w:rPr>
      <w:rFonts w:eastAsia="Times New Roman" w:cs="Times New Roman"/>
      <w:b/>
      <w:bCs/>
      <w:caps/>
      <w:color w:val="000000" w:themeColor="text1"/>
      <w:sz w:val="32"/>
      <w:szCs w:val="36"/>
      <w:lang w:eastAsia="ru-RU"/>
    </w:rPr>
  </w:style>
  <w:style w:type="paragraph" w:customStyle="1" w:styleId="ad">
    <w:name w:val="Сноски"/>
    <w:basedOn w:val="ae"/>
    <w:link w:val="af"/>
    <w:qFormat/>
    <w:rsid w:val="00060B6F"/>
  </w:style>
  <w:style w:type="character" w:customStyle="1" w:styleId="af">
    <w:name w:val="Сноски Знак"/>
    <w:basedOn w:val="af0"/>
    <w:link w:val="ad"/>
    <w:rsid w:val="00060B6F"/>
    <w:rPr>
      <w:sz w:val="20"/>
      <w:szCs w:val="20"/>
    </w:rPr>
  </w:style>
  <w:style w:type="paragraph" w:styleId="ae">
    <w:name w:val="footnote text"/>
    <w:basedOn w:val="a"/>
    <w:link w:val="af0"/>
    <w:uiPriority w:val="99"/>
    <w:semiHidden/>
    <w:unhideWhenUsed/>
    <w:rsid w:val="00060B6F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e"/>
    <w:uiPriority w:val="99"/>
    <w:semiHidden/>
    <w:rsid w:val="00060B6F"/>
    <w:rPr>
      <w:sz w:val="20"/>
      <w:szCs w:val="20"/>
    </w:rPr>
  </w:style>
  <w:style w:type="character" w:customStyle="1" w:styleId="af1">
    <w:name w:val="Доп.подписи"/>
    <w:basedOn w:val="a0"/>
    <w:uiPriority w:val="1"/>
    <w:rsid w:val="00060B6F"/>
    <w:rPr>
      <w:rFonts w:eastAsia="Times New Roman" w:cs="Times New Roman"/>
      <w:i w:val="0"/>
      <w:iCs w:val="0"/>
      <w:color w:val="000000" w:themeColor="text1"/>
      <w:sz w:val="20"/>
      <w:szCs w:val="18"/>
      <w:lang w:eastAsia="ru-RU"/>
    </w:rPr>
  </w:style>
  <w:style w:type="paragraph" w:customStyle="1" w:styleId="31">
    <w:name w:val="Заголовок3"/>
    <w:basedOn w:val="a4"/>
    <w:next w:val="a5"/>
    <w:link w:val="32"/>
    <w:autoRedefine/>
    <w:qFormat/>
    <w:rsid w:val="00644CFE"/>
    <w:pPr>
      <w:outlineLvl w:val="2"/>
    </w:pPr>
    <w:rPr>
      <w:b/>
    </w:rPr>
  </w:style>
  <w:style w:type="character" w:customStyle="1" w:styleId="32">
    <w:name w:val="Заголовок3 Знак"/>
    <w:basedOn w:val="a7"/>
    <w:link w:val="31"/>
    <w:rsid w:val="00644CFE"/>
    <w:rPr>
      <w:rFonts w:eastAsia="Times New Roman" w:cstheme="minorHAnsi"/>
      <w:b/>
      <w:color w:val="000000" w:themeColor="text1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60B6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60B6F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60B6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060B6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060B6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060B6F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060B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2">
    <w:name w:val="caption"/>
    <w:basedOn w:val="aa"/>
    <w:next w:val="a"/>
    <w:uiPriority w:val="35"/>
    <w:unhideWhenUsed/>
    <w:qFormat/>
    <w:rsid w:val="00E26B7F"/>
    <w:pPr>
      <w:framePr w:wrap="around"/>
      <w:spacing w:after="0"/>
    </w:pPr>
    <w:rPr>
      <w:sz w:val="22"/>
      <w:szCs w:val="36"/>
    </w:rPr>
  </w:style>
  <w:style w:type="character" w:customStyle="1" w:styleId="12">
    <w:name w:val="Заголовок1 Знак"/>
    <w:basedOn w:val="a7"/>
    <w:link w:val="11"/>
    <w:rsid w:val="008D7EE4"/>
    <w:rPr>
      <w:rFonts w:ascii="Times New Roman" w:eastAsia="Times New Roman" w:hAnsi="Times New Roman" w:cs="Times New Roman"/>
      <w:caps/>
      <w:noProof/>
      <w:color w:val="000000" w:themeColor="text1"/>
      <w:sz w:val="40"/>
      <w:szCs w:val="28"/>
      <w:lang w:eastAsia="ru-RU"/>
    </w:rPr>
  </w:style>
  <w:style w:type="character" w:styleId="af3">
    <w:name w:val="Intense Emphasis"/>
    <w:basedOn w:val="a0"/>
    <w:uiPriority w:val="21"/>
    <w:rsid w:val="00360960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6545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4">
    <w:name w:val="Strong"/>
    <w:basedOn w:val="a0"/>
    <w:uiPriority w:val="22"/>
    <w:rsid w:val="00654503"/>
    <w:rPr>
      <w:b/>
      <w:bCs/>
    </w:rPr>
  </w:style>
  <w:style w:type="table" w:styleId="af5">
    <w:name w:val="Table Grid"/>
    <w:basedOn w:val="a1"/>
    <w:uiPriority w:val="39"/>
    <w:rsid w:val="003C4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Placeholder Text"/>
    <w:basedOn w:val="a0"/>
    <w:uiPriority w:val="99"/>
    <w:semiHidden/>
    <w:rsid w:val="004B094B"/>
    <w:rPr>
      <w:color w:val="808080"/>
    </w:rPr>
  </w:style>
  <w:style w:type="paragraph" w:styleId="af7">
    <w:name w:val="List Paragraph"/>
    <w:basedOn w:val="a"/>
    <w:uiPriority w:val="34"/>
    <w:qFormat/>
    <w:rsid w:val="001D036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No Spacing"/>
    <w:uiPriority w:val="1"/>
    <w:rsid w:val="00C27BE3"/>
    <w:pPr>
      <w:spacing w:after="0" w:line="240" w:lineRule="auto"/>
    </w:pPr>
    <w:rPr>
      <w:rFonts w:eastAsiaTheme="minorHAnsi"/>
    </w:rPr>
  </w:style>
  <w:style w:type="character" w:customStyle="1" w:styleId="fontstyle01">
    <w:name w:val="fontstyle01"/>
    <w:basedOn w:val="a0"/>
    <w:rsid w:val="00862DA5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EB26E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9">
    <w:name w:val="Bibliography"/>
    <w:basedOn w:val="a"/>
    <w:next w:val="a"/>
    <w:uiPriority w:val="37"/>
    <w:unhideWhenUsed/>
    <w:rsid w:val="00EB26E8"/>
  </w:style>
  <w:style w:type="character" w:styleId="afa">
    <w:name w:val="annotation reference"/>
    <w:basedOn w:val="a0"/>
    <w:uiPriority w:val="99"/>
    <w:semiHidden/>
    <w:unhideWhenUsed/>
    <w:rsid w:val="00CF6E15"/>
    <w:rPr>
      <w:sz w:val="16"/>
      <w:szCs w:val="16"/>
    </w:rPr>
  </w:style>
  <w:style w:type="paragraph" w:styleId="afb">
    <w:name w:val="annotation text"/>
    <w:basedOn w:val="a"/>
    <w:link w:val="afc"/>
    <w:uiPriority w:val="99"/>
    <w:unhideWhenUsed/>
    <w:rsid w:val="00CF6E15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rsid w:val="00CF6E15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CF6E15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CF6E15"/>
    <w:rPr>
      <w:b/>
      <w:bCs/>
      <w:sz w:val="20"/>
      <w:szCs w:val="20"/>
    </w:rPr>
  </w:style>
  <w:style w:type="paragraph" w:styleId="aff">
    <w:name w:val="Balloon Text"/>
    <w:basedOn w:val="a"/>
    <w:link w:val="aff0"/>
    <w:uiPriority w:val="99"/>
    <w:semiHidden/>
    <w:unhideWhenUsed/>
    <w:rsid w:val="00CF6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sid w:val="00CF6E15"/>
    <w:rPr>
      <w:rFonts w:ascii="Segoe UI" w:hAnsi="Segoe UI" w:cs="Segoe UI"/>
      <w:sz w:val="18"/>
      <w:szCs w:val="18"/>
    </w:rPr>
  </w:style>
  <w:style w:type="paragraph" w:styleId="aff1">
    <w:name w:val="Revision"/>
    <w:hidden/>
    <w:uiPriority w:val="99"/>
    <w:semiHidden/>
    <w:rsid w:val="002F4CF7"/>
    <w:pPr>
      <w:spacing w:after="0" w:line="240" w:lineRule="auto"/>
    </w:pPr>
  </w:style>
  <w:style w:type="character" w:customStyle="1" w:styleId="mord">
    <w:name w:val="mord"/>
    <w:basedOn w:val="a0"/>
    <w:rsid w:val="00322207"/>
  </w:style>
  <w:style w:type="character" w:customStyle="1" w:styleId="vlist-s">
    <w:name w:val="vlist-s"/>
    <w:basedOn w:val="a0"/>
    <w:rsid w:val="00322207"/>
  </w:style>
  <w:style w:type="character" w:customStyle="1" w:styleId="mrel">
    <w:name w:val="mrel"/>
    <w:basedOn w:val="a0"/>
    <w:rsid w:val="00322207"/>
  </w:style>
  <w:style w:type="character" w:styleId="aff2">
    <w:name w:val="Hyperlink"/>
    <w:basedOn w:val="a0"/>
    <w:uiPriority w:val="99"/>
    <w:semiHidden/>
    <w:unhideWhenUsed/>
    <w:rsid w:val="00322207"/>
    <w:rPr>
      <w:color w:val="0000FF"/>
      <w:u w:val="single"/>
    </w:rPr>
  </w:style>
  <w:style w:type="character" w:customStyle="1" w:styleId="mbin">
    <w:name w:val="mbin"/>
    <w:basedOn w:val="a0"/>
    <w:rsid w:val="00A807B9"/>
  </w:style>
  <w:style w:type="character" w:customStyle="1" w:styleId="mopen">
    <w:name w:val="mopen"/>
    <w:basedOn w:val="a0"/>
    <w:rsid w:val="00B30060"/>
  </w:style>
  <w:style w:type="character" w:customStyle="1" w:styleId="mclose">
    <w:name w:val="mclose"/>
    <w:basedOn w:val="a0"/>
    <w:rsid w:val="00B30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microsoft.com/office/2018/08/relationships/commentsExtensible" Target="commentsExtensible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E\Documents\&#1053;&#1072;&#1089;&#1090;&#1088;&#1072;&#1080;&#1074;&#1072;&#1077;&#1084;&#1099;&#1077;%20&#1096;&#1072;&#1073;&#1083;&#1086;&#1085;&#1099;%20Office\&#1064;&#1072;&#1073;&#1083;&#1086;&#1085;%20&#1051;&#1040;&#1041;&#104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Dec96</b:Tag>
    <b:SourceType>JournalArticle</b:SourceType>
    <b:Guid>{B154B714-C6D0-4D6A-8892-6DFD38557D92}</b:Guid>
    <b:Author>
      <b:Author>
        <b:NameList>
          <b:Person>
            <b:Last>Decker</b:Last>
            <b:First>C.</b:First>
          </b:Person>
        </b:NameList>
      </b:Author>
    </b:Author>
    <b:JournalName>Progr. Polym. Sci</b:JournalName>
    <b:Year>1996</b:Year>
    <b:Pages>593</b:Pages>
    <b:Volume>21</b:Volume>
    <b:RefOrder>6</b:RefOrder>
  </b:Source>
  <b:Source>
    <b:Tag>Pap92</b:Tag>
    <b:SourceType>JournalArticle</b:SourceType>
    <b:Guid>{A4A90E30-2F0B-499A-B0C6-8BF214F66964}</b:Guid>
    <b:Author>
      <b:Author>
        <b:NameList>
          <b:Person>
            <b:Last>Pappas</b:Last>
            <b:First>S.</b:First>
            <b:Middle>P.</b:Middle>
          </b:Person>
        </b:NameList>
      </b:Author>
    </b:Author>
    <b:Title>Radiation Curing Science and T echnology</b:Title>
    <b:JournalName>Plenum Press</b:JournalName>
    <b:Year>1992</b:Year>
    <b:RefOrder>4</b:RefOrder>
  </b:Source>
  <b:Source>
    <b:Tag>ЖИГ22</b:Tag>
    <b:SourceType>Report</b:SourceType>
    <b:Guid>{0AE0B2EA-B853-4E02-A65E-732FAABA598F}</b:Guid>
    <b:Author>
      <b:Author>
        <b:NameList>
          <b:Person>
            <b:Last>Жиганшина</b:Last>
            <b:First>Э.</b:First>
            <b:Middle>Р.</b:Middle>
          </b:Person>
          <b:Person>
            <b:Last>Чесноков</b:Last>
            <b:First>А.</b:First>
            <b:Middle>С.</b:Middle>
          </b:Person>
          <b:Person>
            <b:Last>Арсеньев</b:Last>
            <b:First>М.</b:First>
            <b:Middle>В.</b:Middle>
          </b:Person>
        </b:NameList>
      </b:Author>
    </b:Author>
    <b:Title>Фотоинициирование радикальной полимеризации олигоэфир(мет)акрилатов полифункциональными о-бензохинонами</b:Title>
    <b:Year>2022</b:Year>
    <b:City>Нижний Новгород</b:City>
    <b:RefOrder>10</b:RefOrder>
  </b:Source>
  <b:Source>
    <b:Tag>АВЕ08</b:Tag>
    <b:SourceType>Patent</b:SourceType>
    <b:Guid>{60963A47-F52D-4E19-B72F-375E3D349813}</b:Guid>
    <b:Author>
      <b:Inventor>
        <b:NameList>
          <b:Person>
            <b:Last>Евсеев</b:Last>
            <b:First>А.</b:First>
            <b:Middle>В.</b:Middle>
          </b:Person>
          <b:Person>
            <b:Last>Лазарянц</b:Last>
            <b:First>В.</b:First>
            <b:Middle>Э.</b:Middle>
          </b:Person>
          <b:Person>
            <b:Last>Марков</b:Last>
            <b:First>М.</b:First>
            <b:Middle>А.</b:Middle>
          </b:Person>
          <b:Person>
            <b:Last>Михлин</b:Last>
            <b:First>В.</b:First>
            <b:Middle>С.</b:Middle>
          </b:Person>
          <b:Person>
            <b:Last>Суровцев</b:Last>
            <b:First>М.</b:First>
            <b:Middle>А.</b:Middle>
          </b:Person>
          <b:Person>
            <b:Last>Ферштут</b:Last>
            <b:First>Е.</b:First>
            <b:Middle>В.</b:Middle>
          </b:Person>
        </b:NameList>
      </b:Inventor>
    </b:Author>
    <b:Title>Жидкая фотополимеризующаяся композиция для лазерной стереолитографии</b:Title>
    <b:Year>2008</b:Year>
    <b:PatentNumber>RU2395827C2</b:PatentNumber>
    <b:RefOrder>8</b:RefOrder>
  </b:Source>
  <b:Source>
    <b:Tag>ВИА84</b:Tag>
    <b:SourceType>Book</b:SourceType>
    <b:Guid>{B41BC9B0-DD79-46D9-99EA-CF76C26F894F}</b:Guid>
    <b:Title>Обыкновенные дифференциальные уравнения</b:Title>
    <b:Year>1984</b:Year>
    <b:Publisher>Наука</b:Publisher>
    <b:Author>
      <b:Author>
        <b:NameList>
          <b:Person>
            <b:Last>Арнольд</b:Last>
            <b:First>В.</b:First>
            <b:Middle>И.</b:Middle>
          </b:Person>
        </b:NameList>
      </b:Author>
    </b:Author>
    <b:RefOrder>34</b:RefOrder>
  </b:Source>
  <b:Source>
    <b:Tag>Мыш05</b:Tag>
    <b:SourceType>Book</b:SourceType>
    <b:Guid>{6E8A3664-5A34-48AE-AD40-D72F9FAE9F23}</b:Guid>
    <b:Author>
      <b:Author>
        <b:NameList>
          <b:Person>
            <b:Last>Мышенков</b:Last>
            <b:First>В.И.</b:First>
          </b:Person>
          <b:Person>
            <b:Last>Е.В.</b:Last>
            <b:First>Мышенков</b:First>
          </b:Person>
        </b:NameList>
      </b:Author>
    </b:Author>
    <b:Title>Численное решение обыкновенных дифференциальных уравнений</b:Title>
    <b:Year>2005</b:Year>
    <b:City>Москва</b:City>
    <b:RefOrder>35</b:RefOrder>
  </b:Source>
  <b:Source>
    <b:Tag>Пим14</b:Tag>
    <b:SourceType>Book</b:SourceType>
    <b:Guid>{1DE1DF8D-489C-4ADF-8B88-9E01F9B5A7BA}</b:Guid>
    <b:Author>
      <b:Author>
        <b:NameList>
          <b:Person>
            <b:Last>Пименов</b:Last>
            <b:First>В.</b:First>
            <b:Middle>Г.</b:Middle>
          </b:Person>
        </b:NameList>
      </b:Author>
    </b:Author>
    <b:Title>Численные методы : в 2 ч</b:Title>
    <b:Year>2014</b:Year>
    <b:City>Екатеринбург</b:City>
    <b:RefOrder>36</b:RefOrder>
  </b:Source>
  <b:Source>
    <b:Tag>Erw69</b:Tag>
    <b:SourceType>Book</b:SourceType>
    <b:Guid>{6E424CA2-0159-4BE6-BF69-D3F246429180}</b:Guid>
    <b:Author>
      <b:Author>
        <b:NameList>
          <b:Person>
            <b:Last>Fehlberg</b:Last>
            <b:First>Erwin</b:First>
          </b:Person>
        </b:NameList>
      </b:Author>
    </b:Author>
    <b:Title>Low-order classical Runge-Kutta formulas with stepsize control and their application to some heat transfer problems.</b:Title>
    <b:Year>1969</b:Year>
    <b:Publisher>National aeronautics and space administration.</b:Publisher>
    <b:RefOrder>37</b:RefOrder>
  </b:Source>
  <b:Source>
    <b:Tag>Кво97</b:Tag>
    <b:SourceType>Book</b:SourceType>
    <b:Guid>{E7C56FAB-2DC0-4C0F-8310-11D42D07246C}</b:Guid>
    <b:Author>
      <b:Author>
        <b:NameList>
          <b:Person>
            <b:Last>Квон</b:Last>
            <b:First>О.</b:First>
            <b:Middle>Б.</b:Middle>
          </b:Person>
          <b:Person>
            <b:Last>Пименов</b:Last>
            <b:First>В.</b:First>
            <b:Middle>Г.</b:Middle>
          </b:Person>
        </b:NameList>
      </b:Author>
    </b:Author>
    <b:Title>Неявные методы типа Рунге-Кутта для функционально-дифференциальных уравнений</b:Title>
    <b:Year>1997</b:Year>
    <b:RefOrder>39</b:RefOrder>
  </b:Source>
  <b:Source>
    <b:Tag>Сам89</b:Tag>
    <b:SourceType>Book</b:SourceType>
    <b:Guid>{30284F02-0DF6-4F26-9EC0-6D6CE92E0782}</b:Guid>
    <b:Author>
      <b:Author>
        <b:NameList>
          <b:Person>
            <b:Last>Самарский</b:Last>
            <b:First>А.</b:First>
            <b:Middle>А.</b:Middle>
          </b:Person>
          <b:Person>
            <b:Last>Гулин</b:Last>
            <b:First>А.</b:First>
            <b:Middle>В.</b:Middle>
          </b:Person>
        </b:NameList>
      </b:Author>
    </b:Author>
    <b:Title>Численные методы: учеб. пособие для вузов.</b:Title>
    <b:Year>1989</b:Year>
    <b:City>Москва</b:City>
    <b:Publisher>Наука</b:Publisher>
    <b:RefOrder>41</b:RefOrder>
  </b:Source>
  <b:Source>
    <b:Tag>Дже75</b:Tag>
    <b:SourceType>Book</b:SourceType>
    <b:Guid>{1FFEAF9B-E528-437D-A8B4-457ADA99ABA7}</b:Guid>
    <b:Author>
      <b:Author>
        <b:NameList>
          <b:Person>
            <b:Last>Джеймс</b:Last>
            <b:First>Ортега</b:First>
          </b:Person>
          <b:Person>
            <b:Last>Вернер.</b:Last>
            <b:First>Рейнболдт</b:First>
          </b:Person>
        </b:NameList>
      </b:Author>
    </b:Author>
    <b:Title>Итерационные методы решения нелинейных систем уравнений со многими неизвестными.</b:Title>
    <b:Year>1975</b:Year>
    <b:City>Москва</b:City>
    <b:Publisher>Мир</b:Publisher>
    <b:RefOrder>43</b:RefOrder>
  </b:Source>
  <b:Source>
    <b:Tag>Бах01</b:Tag>
    <b:SourceType>Book</b:SourceType>
    <b:Guid>{5D955B68-4B15-4402-8238-5E050EA79524}</b:Guid>
    <b:Author>
      <b:Author>
        <b:NameList>
          <b:Person>
            <b:Last>Бахвалов</b:Last>
            <b:First>Н.</b:First>
            <b:Middle>С.</b:Middle>
          </b:Person>
          <b:Person>
            <b:Last>Жидков</b:Last>
            <b:First>Н.</b:First>
            <b:Middle>П.</b:Middle>
          </b:Person>
          <b:Person>
            <b:Last>Кобельков</b:Last>
            <b:First>Г.</b:First>
            <b:Middle>М.</b:Middle>
          </b:Person>
        </b:NameList>
      </b:Author>
    </b:Author>
    <b:Title>Численные методы.</b:Title>
    <b:Year>2001</b:Year>
    <b:City>Москва</b:City>
    <b:Publisher>Лаборатория Базовых Знаний</b:Publisher>
    <b:RefOrder>42</b:RefOrder>
  </b:Source>
  <b:Source>
    <b:Tag>Эст87</b:Tag>
    <b:SourceType>Book</b:SourceType>
    <b:Guid>{98B0D029-20A2-4D3B-81D0-281AB2BB323A}</b:Guid>
    <b:Author>
      <b:Author>
        <b:NameList>
          <b:Person>
            <b:Last>Эстербю</b:Last>
            <b:First>О.</b:First>
          </b:Person>
          <b:Person>
            <b:Last>Златев</b:Last>
            <b:First>З.</b:First>
          </b:Person>
        </b:NameList>
      </b:Author>
    </b:Author>
    <b:Title>Прямые методы для разреженных матриц</b:Title>
    <b:Year>1987</b:Year>
    <b:RefOrder>45</b:RefOrder>
  </b:Source>
  <b:Source>
    <b:Tag>Авх19</b:Tag>
    <b:SourceType>Book</b:SourceType>
    <b:Guid>{FA7873F6-37B6-451D-9F5E-E211EA9124F4}</b:Guid>
    <b:Author>
      <b:Author>
        <b:NameList>
          <b:Person>
            <b:Last>Авхадиев</b:Last>
            <b:First>Ф.Г.</b:First>
          </b:Person>
        </b:NameList>
      </b:Author>
    </b:Author>
    <b:Title>Численные методы алгебры и анализа</b:Title>
    <b:Year>2019</b:Year>
    <b:City>Казань</b:City>
    <b:Publisher>Казанский университет</b:Publisher>
    <b:RefOrder>44</b:RefOrder>
  </b:Source>
  <b:Source>
    <b:Tag>Duf89</b:Tag>
    <b:SourceType>Book</b:SourceType>
    <b:Guid>{1620784E-75F0-45C6-88DF-5B6FD278E4CC}</b:Guid>
    <b:Author>
      <b:Author>
        <b:NameList>
          <b:Person>
            <b:Last>Duff</b:Last>
            <b:First>I.S.</b:First>
          </b:Person>
          <b:Person>
            <b:Last>Erisman</b:Last>
            <b:First>A.M.</b:First>
          </b:Person>
          <b:Person>
            <b:Last>Reid</b:Last>
            <b:First>J.K.</b:First>
          </b:Person>
        </b:NameList>
      </b:Author>
    </b:Author>
    <b:Title>Direct Methods for Sparse Matrices</b:Title>
    <b:Year>1989</b:Year>
    <b:RefOrder>46</b:RefOrder>
  </b:Source>
  <b:Source>
    <b:Tag>YSa03</b:Tag>
    <b:SourceType>Book</b:SourceType>
    <b:Guid>{18C960A2-DC91-4EF7-B06D-0DEA434E2CCF}</b:Guid>
    <b:Author>
      <b:Author>
        <b:NameList>
          <b:Person>
            <b:Last>Saad.</b:Last>
            <b:First>Y.</b:First>
          </b:Person>
        </b:NameList>
      </b:Author>
    </b:Author>
    <b:Title>Iterative Methods For Sparse Linear Systems</b:Title>
    <b:Year>2003</b:Year>
    <b:RefOrder>47</b:RefOrder>
  </b:Source>
  <b:Source>
    <b:Tag>Int</b:Tag>
    <b:SourceType>InternetSite</b:SourceType>
    <b:Guid>{89A814DF-D936-4D9F-976A-85D10ABEEDBC}</b:Guid>
    <b:Title>oneMKL PARDISO - Parallel Direct Sparse Solver Interface</b:Title>
    <b:Author>
      <b:Author>
        <b:NameList>
          <b:Person>
            <b:Last>Intel</b:Last>
          </b:Person>
        </b:NameList>
      </b:Author>
    </b:Author>
    <b:URL>https://www.intel.com/content/www/us/en/docs/onemkl/developer-reference-c/2023-0/onemkl-pardiso-parallel-direct-sparse-solver-iface.html</b:URL>
    <b:RefOrder>49</b:RefOrder>
  </b:Source>
  <b:Source>
    <b:Tag>Ель77</b:Tag>
    <b:SourceType>JournalArticle</b:SourceType>
    <b:Guid>{864782F8-44AC-43C5-88E8-47E61220E648}</b:Guid>
    <b:Title>Инициирование светом реакции хинонов</b:Title>
    <b:Year>1977</b:Year>
    <b:Author>
      <b:Author>
        <b:NameList>
          <b:Person>
            <b:Last>Ельцов</b:Last>
            <b:First>А.В.</b:First>
          </b:Person>
          <b:Person>
            <b:Last>Студзинский</b:Last>
            <b:First>О.П.</b:First>
          </b:Person>
          <b:Person>
            <b:Last>Гребенкина</b:Last>
            <b:First>В.М.</b:First>
          </b:Person>
        </b:NameList>
      </b:Author>
    </b:Author>
    <b:JournalName>Успехи химии</b:JournalName>
    <b:Pages>185-227</b:Pages>
    <b:Volume>46</b:Volume>
    <b:Issue>2</b:Issue>
    <b:RefOrder>11</b:RefOrder>
  </b:Source>
  <b:Source>
    <b:Tag>Чер06</b:Tag>
    <b:SourceType>JournalArticle</b:SourceType>
    <b:Guid>{4BA67AD3-E0B5-40E3-93F1-5A9B6B5E6A20}</b:Guid>
    <b:Title>Механизм фотовосстановления орто-хинонов</b:Title>
    <b:Year>2006</b:Year>
    <b:Author>
      <b:Author>
        <b:NameList>
          <b:Person>
            <b:Last>Шурыгина</b:Last>
            <b:First>М.</b:First>
            <b:Middle>П.</b:Middle>
          </b:Person>
          <b:Person>
            <b:Last>Черкасов</b:Last>
            <b:First>В.</b:First>
            <b:Middle>К.</b:Middle>
          </b:Person>
        </b:NameList>
      </b:Author>
    </b:Author>
    <b:City>Нижний Новгород</b:City>
    <b:RefOrder>9</b:RefOrder>
  </b:Source>
  <b:Source>
    <b:Tag>Cal65</b:Tag>
    <b:SourceType>Book</b:SourceType>
    <b:Guid>{C3E33045-C33C-49FF-AB15-9FF6CD17BB42}</b:Guid>
    <b:Author>
      <b:Author>
        <b:NameList>
          <b:Person>
            <b:Last>Calvert</b:Last>
            <b:First>J.</b:First>
            <b:Middle>G.</b:Middle>
          </b:Person>
          <b:Person>
            <b:Last>Pitts</b:Last>
            <b:First>J.N.</b:First>
          </b:Person>
        </b:NameList>
      </b:Author>
    </b:Author>
    <b:Title>Photochemistry.</b:Title>
    <b:JournalName>Photochemistry</b:JournalName>
    <b:Year>1965</b:Year>
    <b:City>New York-London-Sydney</b:City>
    <b:RefOrder>12</b:RefOrder>
  </b:Source>
  <b:Source>
    <b:Tag>Бек76</b:Tag>
    <b:SourceType>Book</b:SourceType>
    <b:Guid>{6C96E323-05F2-4E94-A779-C7740D9F29A4}</b:Guid>
    <b:Author>
      <b:Author>
        <b:NameList>
          <b:Person>
            <b:Last>Беккер</b:Last>
            <b:First>Г.О.</b:First>
          </b:Person>
        </b:NameList>
      </b:Author>
    </b:Author>
    <b:Title>Введение в фотохимию органических соединений.</b:Title>
    <b:Year>1976</b:Year>
    <b:City>Ленинград</b:City>
    <b:Publisher>Химия</b:Publisher>
    <b:RefOrder>15</b:RefOrder>
  </b:Source>
  <b:Source>
    <b:Tag>JMB67</b:Tag>
    <b:SourceType>JournalArticle</b:SourceType>
    <b:Guid>{956C2F56-875D-4531-A007-F9174EAE562A}</b:Guid>
    <b:Author>
      <b:Author>
        <b:NameList>
          <b:Person>
            <b:Last>Bruce</b:Last>
            <b:First>J.M.</b:First>
          </b:Person>
        </b:NameList>
      </b:Author>
    </b:Author>
    <b:Title>Light-induced reactions of quinones</b:Title>
    <b:Year>1967</b:Year>
    <b:JournalName>Quart. Rev.</b:JournalName>
    <b:Pages>405-428</b:Pages>
    <b:RefOrder>18</b:RefOrder>
  </b:Source>
  <b:Source>
    <b:Tag>Dec98</b:Tag>
    <b:SourceType>JournalArticle</b:SourceType>
    <b:Guid>{E36F684F-671F-4394-8565-D2C30519BD56}</b:Guid>
    <b:Author>
      <b:Author>
        <b:NameList>
          <b:Person>
            <b:Last>Decker</b:Last>
            <b:First>C.</b:First>
          </b:Person>
        </b:NameList>
      </b:Author>
    </b:Author>
    <b:Title>The use of UV irradiation in polymerization.</b:Title>
    <b:Year>1998</b:Year>
    <b:Publisher>C. Polym. Int</b:Publisher>
    <b:PeriodicalTitle>C. Polym. Int</b:PeriodicalTitle>
    <b:Pages>133–141</b:Pages>
    <b:JournalName>C. Polym. Int.</b:JournalName>
    <b:Volume>45</b:Volume>
    <b:RefOrder>1</b:RefOrder>
  </b:Source>
  <b:Source>
    <b:Tag>Bar75</b:Tag>
    <b:SourceType>Book</b:SourceType>
    <b:Guid>{71225230-7E7E-498E-9418-A7B2FACD3DDC}</b:Guid>
    <b:Title>Excited states in organic chemistry.</b:Title>
    <b:Year>1975</b:Year>
    <b:Author>
      <b:Author>
        <b:NameList>
          <b:Person>
            <b:Last>Barltrop</b:Last>
            <b:First>A.</b:First>
            <b:Middle>J.</b:Middle>
          </b:Person>
          <b:Person>
            <b:Last>Coyle</b:Last>
            <b:First>J.</b:First>
            <b:Middle>D.</b:Middle>
          </b:Person>
        </b:NameList>
      </b:Author>
    </b:Author>
    <b:City>London-New York-Sydney-Toronto</b:City>
    <b:RefOrder>17</b:RefOrder>
  </b:Source>
  <b:Source>
    <b:Tag>Ari72</b:Tag>
    <b:SourceType>JournalArticle</b:SourceType>
    <b:Guid>{D613508F-1958-4260-ADF8-361F80D3C9D2}</b:Guid>
    <b:Author>
      <b:Author>
        <b:NameList>
          <b:Person>
            <b:Last>A.</b:Last>
            <b:First>Tsubomura</b:First>
            <b:Middle>H.</b:Middle>
          </b:Person>
        </b:NameList>
      </b:Author>
    </b:Author>
    <b:Title>Photochemical reaction of p-benzoquinone complexes with aromatic molecules</b:Title>
    <b:JournalName>Bull. Chem. Soc. Japan.</b:JournalName>
    <b:Year>1972</b:Year>
    <b:Pages>2433-2437</b:Pages>
    <b:Volume>45</b:Volume>
    <b:RefOrder>19</b:RefOrder>
  </b:Source>
  <b:Source>
    <b:Tag>Car69</b:Tag>
    <b:SourceType>JournalArticle</b:SourceType>
    <b:Guid>{1B33D531-2B82-4765-94AD-AD9791A720EA}</b:Guid>
    <b:Title>Photoreduction of 9,10-phenantrenquinone</b:Title>
    <b:Year>1969</b:Year>
    <b:Author>
      <b:Author>
        <b:NameList>
          <b:Person>
            <b:Last>Carapllucci</b:Last>
            <b:First>P.A.</b:First>
          </b:Person>
          <b:Person>
            <b:Last>Wolf</b:Last>
            <b:First>H.P.</b:First>
          </b:Person>
          <b:Person>
            <b:Last>K.</b:Last>
            <b:First>Weiss</b:First>
          </b:Person>
        </b:NameList>
      </b:Author>
    </b:Author>
    <b:JournalName>J. Amer. Chem. Soc.</b:JournalName>
    <b:Pages>4635 - 4639</b:Pages>
    <b:Volume>91</b:Volume>
    <b:RefOrder>13</b:RefOrder>
  </b:Source>
  <b:Source>
    <b:Tag>CCA90</b:Tag>
    <b:SourceType>JournalArticle</b:SourceType>
    <b:Guid>{2F4C92D2-8696-4D38-A8BE-182B491CD29E}</b:Guid>
    <b:Author>
      <b:Author>
        <b:NameList>
          <b:Person>
            <b:Last>Carre</b:Last>
            <b:First>C.</b:First>
          </b:Person>
          <b:Person>
            <b:Last>Decker</b:Last>
            <b:First>C.</b:First>
          </b:Person>
          <b:Person>
            <b:Last>Fouassier</b:Last>
            <b:First>J.</b:First>
            <b:Middle>P.</b:Middle>
          </b:Person>
          <b:Person>
            <b:Last>Lougnot</b:Last>
            <b:First>В.</b:First>
            <b:Middle>J.</b:Middle>
          </b:Person>
        </b:NameList>
      </b:Author>
    </b:Author>
    <b:Title>Lasers and Photopolymers</b:Title>
    <b:JournalName>Laser Chem.</b:JournalName>
    <b:Year>1990</b:Year>
    <b:Pages>349-366</b:Pages>
    <b:Volume>10</b:Volume>
    <b:RefOrder>3</b:RefOrder>
  </b:Source>
  <b:Source>
    <b:Tag>Dec97</b:Tag>
    <b:SourceType>JournalArticle</b:SourceType>
    <b:Guid>{CB7D247D-1DA3-41F5-BFF1-1258B66F64F2}</b:Guid>
    <b:Author>
      <b:Author>
        <b:NameList>
          <b:Person>
            <b:Last>Decker</b:Last>
            <b:First>C.</b:First>
          </b:Person>
          <b:Person>
            <b:Last>Decker</b:Last>
            <b:First>D.</b:First>
          </b:Person>
        </b:NameList>
      </b:Author>
    </b:Author>
    <b:JournalName>Pure Appl. Chem</b:JournalName>
    <b:Year>1997</b:Year>
    <b:Pages>605</b:Pages>
    <b:Title>Macromol. Sci</b:Title>
    <b:Volume>34</b:Volume>
    <b:RefOrder>7</b:RefOrder>
  </b:Source>
  <b:Source>
    <b:Tag>Dev91</b:Tag>
    <b:SourceType>JournalArticle</b:SourceType>
    <b:Guid>{DCED84C4-B6B2-491A-9DAC-5E6200D3953A}</b:Guid>
    <b:Author>
      <b:Author>
        <b:NameList>
          <b:Person>
            <b:Last>Devadoss</b:Last>
            <b:First>C.</b:First>
          </b:Person>
          <b:Person>
            <b:Last>Fessenden</b:Last>
            <b:First>R.W.</b:First>
          </b:Person>
        </b:NameList>
      </b:Author>
    </b:Author>
    <b:Title>Picosecond and nanosegond studies of the photoreduction of benzophenone by N,N-diethylaniline and triethylamine</b:Title>
    <b:JournalName>J. Phys. Chem.</b:JournalName>
    <b:Year>1991</b:Year>
    <b:Pages>7253-7260</b:Pages>
    <b:Volume>95</b:Volume>
    <b:RefOrder>22</b:RefOrder>
  </b:Source>
  <b:Source>
    <b:Tag>Klo88</b:Tag>
    <b:SourceType>JournalArticle</b:SourceType>
    <b:Guid>{D5B30852-FC11-4606-A2CE-17A0BB1DD604}</b:Guid>
    <b:Author>
      <b:Author>
        <b:NameList>
          <b:Person>
            <b:Last>Kloosterboer</b:Last>
            <b:First>J.</b:First>
            <b:Middle>G,</b:Middle>
          </b:Person>
        </b:NameList>
      </b:Author>
    </b:Author>
    <b:JournalName>Adv. Polym. Sci.</b:JournalName>
    <b:Year>1988</b:Year>
    <b:Volume>84</b:Volume>
    <b:RefOrder>5</b:RefOrder>
  </b:Source>
  <b:Source>
    <b:Tag>Mar71</b:Tag>
    <b:SourceType>JournalArticle</b:SourceType>
    <b:Guid>{41A7D933-A359-4D13-9AD2-9E94D28ABF60}</b:Guid>
    <b:Author>
      <b:Author>
        <b:NameList>
          <b:Person>
            <b:Last>Maruyama</b:Last>
            <b:First>K.</b:First>
          </b:Person>
          <b:Person>
            <b:Last>Otsuki</b:Last>
            <b:First>T.</b:First>
          </b:Person>
        </b:NameList>
      </b:Author>
    </b:Author>
    <b:Title>The reaction of photo-excited phenantrenquinone with dibenzyl ether. Formation of an adduct and its decomposition studied by the CIDNP method</b:Title>
    <b:JournalName>Bull. Chem. Soc. Japan.</b:JournalName>
    <b:Year>1971</b:Year>
    <b:Pages>2885</b:Pages>
    <b:Volume>44</b:Volume>
    <b:RefOrder>26</b:RefOrder>
  </b:Source>
  <b:Source>
    <b:Tag>Mar711</b:Tag>
    <b:SourceType>JournalArticle</b:SourceType>
    <b:Guid>{82193278-2195-4644-AE14-601B5D97FF66}</b:Guid>
    <b:Author>
      <b:Author>
        <b:NameList>
          <b:Person>
            <b:Last>Maruyama</b:Last>
            <b:First>K.</b:First>
          </b:Person>
          <b:Person>
            <b:Last>Otsuki</b:Last>
            <b:First>T.</b:First>
          </b:Person>
          <b:Person>
            <b:Last>Shindo</b:Last>
            <b:First>H.</b:First>
          </b:Person>
          <b:Person>
            <b:Last>Maruyama</b:Last>
            <b:First>T.</b:First>
          </b:Person>
        </b:NameList>
      </b:Author>
    </b:Author>
    <b:Title>The reaction of photoexcited phenantrenquinone with hydrogen donors. The bihaviors of the resulting 1,2-photoadducts studied by the CIDNP technique</b:Title>
    <b:JournalName>Bull. Chem. Soc. Japan.</b:JournalName>
    <b:Year>1971</b:Year>
    <b:Pages>2000</b:Pages>
    <b:Volume>44</b:Volume>
    <b:RefOrder>27</b:RefOrder>
  </b:Source>
  <b:Source>
    <b:Tag>Miy90</b:Tag>
    <b:SourceType>JournalArticle</b:SourceType>
    <b:Guid>{6DDA7E45-14A8-4797-9D22-3FB70E5060FD}</b:Guid>
    <b:Author>
      <b:Author>
        <b:NameList>
          <b:Person>
            <b:Last>Miyasaka</b:Last>
            <b:First>H.</b:First>
          </b:Person>
          <b:Person>
            <b:Last>K.</b:Last>
            <b:First>Morita</b:First>
          </b:Person>
          <b:Person>
            <b:Last>Kamada</b:Last>
            <b:First>K.</b:First>
          </b:Person>
          <b:Person>
            <b:Last>Mataga</b:Last>
            <b:First>N.</b:First>
          </b:Person>
        </b:NameList>
      </b:Author>
    </b:Author>
    <b:JournalName>Bull. Chem. Soc. Jpn.</b:JournalName>
    <b:Year>1990</b:Year>
    <b:Pages>3385 - 3397</b:Pages>
    <b:Volume>63</b:Volume>
    <b:RefOrder>21</b:RefOrder>
  </b:Source>
  <b:Source>
    <b:Tag>Nas22</b:Tag>
    <b:SourceType>JournalArticle</b:SourceType>
    <b:Guid>{CA64DFE7-573F-4E8C-8024-466B6FDAAC0E}</b:Guid>
    <b:Author>
      <b:Author>
        <b:NameList>
          <b:Person>
            <b:Last>Nasab</b:Last>
            <b:First>Siavash</b:First>
            <b:Middle>Hedayati</b:Middle>
          </b:Person>
          <b:Person>
            <b:Last>Vermeire</b:Last>
            <b:First>Brian</b:First>
            <b:Middle>C.</b:Middle>
          </b:Person>
        </b:NameList>
      </b:Author>
    </b:Author>
    <b:Title>Third-order Paired Explicit Runge-Kutta schemes for stiff systems of equations</b:Title>
    <b:Year>2022</b:Year>
    <b:JournalName>Journal of Computational Physics</b:JournalName>
    <b:Volume>468</b:Volume>
    <b:RefOrder>38</b:RefOrder>
  </b:Source>
  <b:Source>
    <b:Tag>Old91</b:Tag>
    <b:SourceType>JournalArticle</b:SourceType>
    <b:Guid>{7693133E-0A46-4A26-80AD-5EDFF1C6795A}</b:Guid>
    <b:Author>
      <b:Author>
        <b:NameList>
          <b:Person>
            <b:Last>Oldring</b:Last>
            <b:First>P.</b:First>
            <b:Middle>K.</b:Middle>
          </b:Person>
        </b:NameList>
      </b:Author>
    </b:Author>
    <b:JournalName>Chemistry &amp; Technology of UV &amp; EB Formulations for Coatings</b:JournalName>
    <b:Year>1991</b:Year>
    <b:RefOrder>2</b:RefOrder>
  </b:Source>
  <b:Source>
    <b:Tag>Pet00</b:Tag>
    <b:SourceType>JournalArticle</b:SourceType>
    <b:Guid>{C2B250DC-DDB6-40BC-A314-365FFE5AE63F}</b:Guid>
    <b:Author>
      <b:Author>
        <b:NameList>
          <b:Person>
            <b:Last>Peters</b:Last>
            <b:First>K.S</b:First>
          </b:Person>
          <b:Person>
            <b:First>Cashin,</b:First>
            <b:Middle>A.</b:Middle>
          </b:Person>
          <b:Person>
            <b:Last>Timbers</b:Last>
            <b:First>P.</b:First>
          </b:Person>
        </b:NameList>
      </b:Author>
    </b:Author>
    <b:Title>A picosecond kinetic study of nonadiabatic proton transfer within the contact radical ion pair of substituted benzophenones/N,N-diethylaniline</b:Title>
    <b:JournalName>J. Amer. Chem. Soc.</b:JournalName>
    <b:Year>2000</b:Year>
    <b:Pages>107 - 113</b:Pages>
    <b:Volume>122</b:Volume>
    <b:RefOrder>24</b:RefOrder>
  </b:Source>
  <b:Source>
    <b:Tag>Pet</b:Tag>
    <b:SourceType>JournalArticle</b:SourceType>
    <b:Guid>{0036780B-BC3C-4DA6-9FCD-9AD67A83AFAE}</b:Guid>
    <b:Author>
      <b:Author>
        <b:NameList>
          <b:Person>
            <b:Last>Peters</b:Last>
            <b:First>K.S.</b:First>
          </b:Person>
        </b:NameList>
      </b:Author>
    </b:Author>
    <b:Title>Proton transfer reactions in benzophenone/N,N-dimethylaniline photochemistry.</b:Title>
    <b:JournalName>In Advances in photochemistry</b:JournalName>
    <b:Pages>51</b:Pages>
    <b:Volume>27</b:Volume>
    <b:RefOrder>20</b:RefOrder>
  </b:Source>
  <b:Source>
    <b:Tag>Pet92</b:Tag>
    <b:SourceType>JournalArticle</b:SourceType>
    <b:Guid>{C2213E0C-1ED3-4418-B991-C92D6BBF8049}</b:Guid>
    <b:Author>
      <b:Author>
        <b:NameList>
          <b:Person>
            <b:Last>Peters</b:Last>
            <b:First>K.S.:</b:First>
            <b:Middle>Lee, J.</b:Middle>
          </b:Person>
        </b:NameList>
      </b:Author>
    </b:Author>
    <b:Title>Role of contact and solvent-separated radical ion pairs in the diffusional quenching of trans-stilbene excited singlet state by fumaronitrile</b:Title>
    <b:JournalName>J. Phys. Chem.</b:JournalName>
    <b:Year>1992</b:Year>
    <b:Pages>8941 - 8945</b:Pages>
    <b:Volume>96</b:Volume>
    <b:RefOrder>23</b:RefOrder>
  </b:Source>
  <b:Source>
    <b:Tag>Rat97</b:Tag>
    <b:SourceType>JournalArticle</b:SourceType>
    <b:Guid>{81B12190-95C3-4AD7-919C-8EC7CB206B0B}</b:Guid>
    <b:Author>
      <b:Author>
        <b:NameList>
          <b:Person>
            <b:Last>Rathore</b:Last>
            <b:First>R.</b:First>
          </b:Person>
          <b:Person>
            <b:Last>Hubig</b:Last>
            <b:First>S.M.</b:First>
          </b:Person>
          <b:Person>
            <b:Last>Kochi</b:Last>
            <b:First>J.K.</b:First>
          </b:Person>
        </b:NameList>
      </b:Author>
    </b:Author>
    <b:Title>Direct observation and structural characterization of the encounter complex in bimolecular electron transfers with photoactivated acceptors</b:Title>
    <b:JournalName>J. Amer. Chem. Soc.</b:JournalName>
    <b:Year>1997</b:Year>
    <b:Pages>11468 - 11479</b:Pages>
    <b:Volume>119</b:Volume>
    <b:RefOrder>14</b:RefOrder>
  </b:Source>
  <b:Source>
    <b:Tag>Sch02</b:Tag>
    <b:SourceType>JournalArticle</b:SourceType>
    <b:Guid>{2EAF9476-857D-43C0-ABF6-BDDC63AA7580}</b:Guid>
    <b:Author>
      <b:Author>
        <b:NameList>
          <b:Person>
            <b:Last>Schenk</b:Last>
            <b:First>O.</b:First>
          </b:Person>
          <b:Person>
            <b:Last>Gartner</b:Last>
            <b:First>K.</b:First>
          </b:Person>
        </b:NameList>
      </b:Author>
    </b:Author>
    <b:Title>wo-level scheduling in PARDISO: Improved Scalability on Shared Memory Multiprocessing Systems</b:Title>
    <b:Year>2002</b:Year>
    <b:JournalName>Parallel Computing</b:JournalName>
    <b:Volume>28</b:Volume>
    <b:RefOrder>48</b:RefOrder>
  </b:Source>
  <b:Source>
    <b:Tag>Вал72</b:Tag>
    <b:SourceType>JournalArticle</b:SourceType>
    <b:Guid>{4D983A06-F0AF-4A33-888E-09AA76DEFABD}</b:Guid>
    <b:Title>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</b:Title>
    <b:Year>1972</b:Year>
    <b:Author>
      <b:Author>
        <b:NameList>
          <b:Person>
            <b:Last>Валькова</b:Last>
            <b:First>Г.А.</b:First>
          </b:Person>
          <b:Person>
            <b:Last>Шигорин</b:Last>
            <b:First>Д.Н.</b:First>
          </b:Person>
        </b:NameList>
      </b:Author>
    </b:Author>
    <b:JournalName>Ж. физ. химии.</b:JournalName>
    <b:Pages>3065 - 3069</b:Pages>
    <b:Volume>46</b:Volume>
    <b:RefOrder>16</b:RefOrder>
  </b:Source>
  <b:Source>
    <b:Tag>Гир67</b:Tag>
    <b:SourceType>JournalArticle</b:SourceType>
    <b:Guid>{BCF9B91C-E4C2-4BFF-9BA0-66BDDC4609B4}</b:Guid>
    <b:Author>
      <b:Author>
        <b:NameList>
          <b:Person>
            <b:Last>Гир</b:Last>
            <b:First>К.</b:First>
            <b:Middle>В.</b:Middle>
          </b:Person>
        </b:NameList>
      </b:Author>
    </b:Author>
    <b:Title>Численное интегрирование обыкновенных дифференциальных уравнений</b:Title>
    <b:Year>1967</b:Year>
    <b:JournalName>Mathematics of Computation</b:JournalName>
    <b:Volume>98</b:Volume>
    <b:RefOrder>40</b:RefOrder>
  </b:Source>
  <b:Source>
    <b:Tag>Pet93</b:Tag>
    <b:SourceType>JournalArticle</b:SourceType>
    <b:Guid>{2CEEF836-F0EC-4483-A789-E4BB8B636D72}</b:Guid>
    <b:Author>
      <b:Author>
        <b:NameList>
          <b:Person>
            <b:Last>Peters</b:Last>
            <b:First>K.S.</b:First>
          </b:Person>
          <b:Person>
            <b:Last>Lee</b:Last>
            <b:First>J.</b:First>
          </b:Person>
        </b:NameList>
      </b:Author>
    </b:Author>
    <b:Title>Picosecond dynamics of the photoreduction of benzophenone by DABCO</b:Title>
    <b:JournalName>J. Phys. Chem.</b:JournalName>
    <b:Year>1993</b:Year>
    <b:Pages>3761 - 3764</b:Pages>
    <b:Volume>97</b:Volume>
    <b:RefOrder>25</b:RefOrder>
  </b:Source>
  <b:Source>
    <b:Tag>Zhu17</b:Tag>
    <b:SourceType>JournalArticle</b:SourceType>
    <b:Guid>{41C10732-3F57-4783-B085-88A86AF1A1B9}</b:Guid>
    <b:Author>
      <b:Author>
        <b:NameList>
          <b:Person>
            <b:Last>Валькова</b:Last>
            <b:First>Г.А.</b:First>
          </b:Person>
          <b:Person>
            <b:Last>Шигорин</b:Last>
            <b:First>Д.Н.</b:First>
          </b:Person>
        </b:NameList>
      </b:Author>
    </b:Author>
    <b:Title>Исследование связи между природой, относительным расположением электронно – возбужденных состояний молекул и механизмом их фотохимической дезактивации.</b:Title>
    <b:JournalName>Ж. физ. химии.</b:JournalName>
    <b:Year>1972</b:Year>
    <b:Pages>3065 - 3069</b:Pages>
    <b:Volume>46</b:Volume>
    <b:RefOrder>28</b:RefOrder>
  </b:Source>
  <b:Source>
    <b:Tag>Kay94</b:Tag>
    <b:SourceType>JournalArticle</b:SourceType>
    <b:Guid>{9161B28F-C563-40D6-AE2B-E2D26E354A14}</b:Guid>
    <b:Author>
      <b:Author>
        <b:NameList>
          <b:Person>
            <b:Last>Zhong</b:Last>
            <b:First>C.</b:First>
          </b:Person>
          <b:Person>
            <b:Last>Zhou</b:Last>
            <b:First>J.</b:First>
          </b:Person>
          <b:Person>
            <b:Last>Braun</b:Last>
            <b:First>C.L.</b:First>
          </b:Person>
        </b:NameList>
      </b:Author>
    </b:Author>
    <b:Title>Electron-transfer absorption of sterically bulky donor-acceptor pairs: electron donor-acceptor complexes or random pairs?</b:Title>
    <b:JournalName>Journal of Photochemistry and Photobiology A: Chemistry</b:JournalName>
    <b:Year>2003</b:Year>
    <b:Pages>1-9</b:Pages>
    <b:Volume>161</b:Volume>
    <b:RefOrder>29</b:RefOrder>
  </b:Source>
  <b:Source>
    <b:Tag>Enc94</b:Tag>
    <b:SourceType>JournalArticle</b:SourceType>
    <b:Guid>{623995C5-9027-4FB3-BB0D-5D083DDFFF32}</b:Guid>
    <b:Author>
      <b:Author>
        <b:NameList>
          <b:Person>
            <b:Last>Haga</b:Last>
            <b:First>N.</b:First>
          </b:Person>
          <b:Person>
            <b:Last>Takayanagi</b:Last>
            <b:First>H.</b:First>
          </b:Person>
          <b:Person>
            <b:Last>Tokumaru</b:Last>
            <b:First>K.</b:First>
          </b:Person>
        </b:NameList>
      </b:Author>
    </b:Author>
    <b:Title>Photoinduced electron transfer between acenaphthylene and 1,4-benzoquinones. Formation of dimmers of acenaphthylene and 1:1 adducts and effect of excitation mode on reactivity of the charge-transfer complexes</b:Title>
    <b:JournalName>J. Chem. Soc., Perkin Trans.</b:JournalName>
    <b:Year>2002</b:Year>
    <b:Pages>734 - 745</b:Pages>
    <b:Volume>2</b:Volume>
    <b:RefOrder>30</b:RefOrder>
  </b:Source>
  <b:Source>
    <b:Tag>The17</b:Tag>
    <b:SourceType>JournalArticle</b:SourceType>
    <b:Guid>{6D9C6FFD-4D49-45B1-A17D-B48FF9E983D8}</b:Guid>
    <b:Title>Исследование триплетных состояний пространственно-затрудненных хинонов методом лазерного фотолиза</b:Title>
    <b:Year>1987</b:Year>
    <b:URL>https://formlabs.com/3d-printers/form-2/</b:URL>
    <b:Author>
      <b:Author>
        <b:NameList>
          <b:Person>
            <b:Last>Левин</b:Last>
            <b:First>П.П.</b:First>
          </b:Person>
          <b:Person>
            <b:Last>Беляев</b:Last>
            <b:First>А.Б.</b:First>
          </b:Person>
          <b:Person>
            <b:Last>Кузьмин</b:Last>
            <b:First>В.А.</b:First>
          </b:Person>
        </b:NameList>
      </b:Author>
    </b:Author>
    <b:JournalName>Изв. АН СССР, сер. xим.</b:JournalName>
    <b:Pages>448 - 451</b:Pages>
    <b:Issue>2</b:Issue>
    <b:RefOrder>31</b:RefOrder>
  </b:Source>
  <b:Source>
    <b:Tag>Fuk00</b:Tag>
    <b:SourceType>JournalArticle</b:SourceType>
    <b:Guid>{75F67C83-7C04-4DC6-963E-91DACBB18B31}</b:Guid>
    <b:Author>
      <b:Author>
        <b:NameList>
          <b:Person>
            <b:Last>Maruyama</b:Last>
            <b:First>K.</b:First>
          </b:Person>
          <b:Person>
            <b:Last>Ono</b:Last>
            <b:First>K.</b:First>
          </b:Person>
          <b:Person>
            <b:Last>Osugi</b:Last>
            <b:First>J.</b:First>
          </b:Person>
        </b:NameList>
      </b:Author>
    </b:Author>
    <b:Title>Relative rate of hydrogen abstraction by the triplet state of phenanthraquinone</b:Title>
    <b:Year>1969</b:Year>
    <b:JournalName>Bull. Chem. Soc. Japan.</b:JournalName>
    <b:Pages>3357 - 3359</b:Pages>
    <b:Volume>42</b:Volume>
    <b:RefOrder>32</b:RefOrder>
  </b:Source>
  <b:Source>
    <b:Tag>Che11</b:Tag>
    <b:SourceType>JournalArticle</b:SourceType>
    <b:Guid>{F3BD0218-B3F7-4322-91A6-732B0AF9BB1D}</b:Guid>
    <b:Author>
      <b:Author>
        <b:NameList>
          <b:Person>
            <b:Last>Bruce</b:Last>
            <b:First>J.M.</b:First>
          </b:Person>
        </b:NameList>
      </b:Author>
    </b:Author>
    <b:Title>Quart. Rev.</b:Title>
    <b:JournalName>High Energ. Chem.</b:JournalName>
    <b:Year>1967</b:Year>
    <b:Pages>405-428</b:Pages>
    <b:RefOrder>33</b:RefOrder>
  </b:Source>
</b:Sources>
</file>

<file path=customXml/itemProps1.xml><?xml version="1.0" encoding="utf-8"?>
<ds:datastoreItem xmlns:ds="http://schemas.openxmlformats.org/officeDocument/2006/customXml" ds:itemID="{782C4987-83DB-4EAA-A0B6-322E66AB4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ЛАБА</Template>
  <TotalTime>188</TotalTime>
  <Pages>13</Pages>
  <Words>6342</Words>
  <Characters>36155</Characters>
  <Application>Microsoft Office Word</Application>
  <DocSecurity>0</DocSecurity>
  <Lines>301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31</cp:revision>
  <dcterms:created xsi:type="dcterms:W3CDTF">2023-05-11T21:24:00Z</dcterms:created>
  <dcterms:modified xsi:type="dcterms:W3CDTF">2023-05-12T09:53:00Z</dcterms:modified>
</cp:coreProperties>
</file>